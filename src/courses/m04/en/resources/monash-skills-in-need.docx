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C4785" w14:textId="35AB9B37" w:rsidR="00C041E7" w:rsidRPr="002D7217" w:rsidRDefault="00B33904" w:rsidP="00134376">
      <w:pPr>
        <w:rPr>
          <w:rFonts w:ascii="Century Schoolbook" w:hAnsi="Century Schoolbook" w:cs="Arial"/>
          <w:b/>
          <w:sz w:val="44"/>
          <w:szCs w:val="44"/>
        </w:rPr>
      </w:pPr>
      <w:r>
        <w:rPr>
          <w:rFonts w:ascii="Century Schoolbook" w:hAnsi="Century Schoolbook" w:cs="Arial"/>
          <w:b/>
          <w:sz w:val="44"/>
          <w:szCs w:val="44"/>
        </w:rPr>
        <w:t>Skills in Need</w:t>
      </w:r>
      <w:bookmarkStart w:id="0" w:name="_GoBack"/>
      <w:bookmarkEnd w:id="0"/>
    </w:p>
    <w:p w14:paraId="13AB19EC" w14:textId="6D2F84C1" w:rsidR="00B33904" w:rsidRDefault="00B33904" w:rsidP="00A11381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  <w:r w:rsidRPr="00B33904"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t>The approach</w:t>
      </w:r>
    </w:p>
    <w:p w14:paraId="13C0B8E5" w14:textId="6A106DC6" w:rsidR="00A25458" w:rsidRDefault="00A25458" w:rsidP="00BA0E36">
      <w:pPr>
        <w:rPr>
          <w:rFonts w:cs="Arial"/>
        </w:rPr>
      </w:pPr>
      <w:r>
        <w:rPr>
          <w:rFonts w:cs="Arial"/>
        </w:rPr>
        <w:t>This approach to career planning is to identify the skills for the future. It aims to create a worker who’s in high demand</w:t>
      </w:r>
      <w:r w:rsidR="00AC1CF2">
        <w:rPr>
          <w:rFonts w:cs="Arial"/>
        </w:rPr>
        <w:t xml:space="preserve">; </w:t>
      </w:r>
      <w:r w:rsidR="00AC1CF2" w:rsidRPr="00AB29F3">
        <w:rPr>
          <w:rFonts w:cs="Arial"/>
          <w:noProof/>
        </w:rPr>
        <w:t>one who has</w:t>
      </w:r>
      <w:r w:rsidRPr="00AB29F3">
        <w:rPr>
          <w:rFonts w:cs="Arial"/>
          <w:noProof/>
        </w:rPr>
        <w:t xml:space="preserve"> the skills required by the </w:t>
      </w:r>
      <w:r w:rsidR="00AC1CF2" w:rsidRPr="00AB29F3">
        <w:rPr>
          <w:rFonts w:cs="Arial"/>
          <w:noProof/>
        </w:rPr>
        <w:t xml:space="preserve">future </w:t>
      </w:r>
      <w:r w:rsidRPr="00AB29F3">
        <w:rPr>
          <w:rFonts w:cs="Arial"/>
          <w:noProof/>
        </w:rPr>
        <w:t>workforce</w:t>
      </w:r>
      <w:r>
        <w:rPr>
          <w:rFonts w:cs="Arial"/>
        </w:rPr>
        <w:t>.</w:t>
      </w:r>
    </w:p>
    <w:p w14:paraId="23DE3E5F" w14:textId="05ED71B1" w:rsidR="00B33904" w:rsidRDefault="00A25458" w:rsidP="00BA0E36">
      <w:pPr>
        <w:rPr>
          <w:rFonts w:cs="Arial"/>
        </w:rPr>
      </w:pPr>
      <w:r>
        <w:rPr>
          <w:rFonts w:cs="Arial"/>
        </w:rPr>
        <w:t>T</w:t>
      </w:r>
      <w:r w:rsidR="00B33904" w:rsidRPr="00B33904">
        <w:rPr>
          <w:rFonts w:cs="Arial"/>
        </w:rPr>
        <w:t>his process requires lots of list making and comparing. If lists don</w:t>
      </w:r>
      <w:r>
        <w:rPr>
          <w:rFonts w:cs="Arial"/>
        </w:rPr>
        <w:t>’</w:t>
      </w:r>
      <w:r w:rsidR="00B33904" w:rsidRPr="00B33904">
        <w:rPr>
          <w:rFonts w:cs="Arial"/>
        </w:rPr>
        <w:t xml:space="preserve">t work for </w:t>
      </w:r>
      <w:r w:rsidR="00B33904" w:rsidRPr="00AB29F3">
        <w:rPr>
          <w:rFonts w:cs="Arial"/>
          <w:noProof/>
        </w:rPr>
        <w:t>you</w:t>
      </w:r>
      <w:r w:rsidR="00B33904" w:rsidRPr="00B33904">
        <w:rPr>
          <w:rFonts w:cs="Arial"/>
        </w:rPr>
        <w:t xml:space="preserve"> try other ways of documenting things. These could include mind-maps, sticky notes or a mood boa</w:t>
      </w:r>
      <w:r w:rsidR="00AC1CF2">
        <w:rPr>
          <w:rFonts w:cs="Arial"/>
        </w:rPr>
        <w:t xml:space="preserve">rd. Whatever system you use, it’s </w:t>
      </w:r>
      <w:r w:rsidR="00B33904" w:rsidRPr="00B33904">
        <w:rPr>
          <w:rFonts w:cs="Arial"/>
        </w:rPr>
        <w:t>important that the items and ideas are clear so you can compare, contrast and recall them</w:t>
      </w:r>
      <w:r>
        <w:rPr>
          <w:rFonts w:cs="Arial"/>
        </w:rPr>
        <w:t>.</w:t>
      </w:r>
    </w:p>
    <w:p w14:paraId="25D4A185" w14:textId="77777777" w:rsidR="00040DFD" w:rsidRDefault="00040DFD" w:rsidP="00040DFD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</w:p>
    <w:p w14:paraId="1A2FDA75" w14:textId="5B8C0625" w:rsidR="00040DFD" w:rsidRDefault="00040DFD" w:rsidP="00040DFD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  <w:r w:rsidRPr="00B33904"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t xml:space="preserve">The </w:t>
      </w:r>
      <w: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t>process</w:t>
      </w:r>
    </w:p>
    <w:p w14:paraId="1D2072BE" w14:textId="77777777" w:rsidR="00040DFD" w:rsidRDefault="00040DFD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</w:p>
    <w:p w14:paraId="2C386B1A" w14:textId="405B5889" w:rsidR="00040DFD" w:rsidRDefault="00040DFD" w:rsidP="00040DFD">
      <w:pPr>
        <w:jc w:val="center"/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  <w:r>
        <w:rPr>
          <w:rFonts w:ascii="Arial Narrow" w:eastAsiaTheme="majorEastAsia" w:hAnsi="Arial Narrow" w:cstheme="majorBidi"/>
          <w:b/>
          <w:bCs/>
          <w:noProof/>
          <w:color w:val="006CAB"/>
          <w:sz w:val="28"/>
          <w:szCs w:val="28"/>
          <w:lang w:val="en-NZ" w:eastAsia="en-NZ"/>
        </w:rPr>
        <w:drawing>
          <wp:inline distT="0" distB="0" distL="0" distR="0" wp14:anchorId="1195A0C9" wp14:editId="487F3EC9">
            <wp:extent cx="5951855" cy="397502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975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br w:type="page"/>
      </w:r>
    </w:p>
    <w:p w14:paraId="422A4329" w14:textId="5D89455E" w:rsidR="00040DFD" w:rsidRDefault="00040DFD" w:rsidP="00040DFD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  <w: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lastRenderedPageBreak/>
        <w:t xml:space="preserve">Let’s examine the </w:t>
      </w:r>
      <w:r w:rsidR="00056402"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t>detail</w:t>
      </w:r>
    </w:p>
    <w:p w14:paraId="398F94BD" w14:textId="4F204404" w:rsidR="00B33904" w:rsidRPr="000A6207" w:rsidRDefault="00B33904" w:rsidP="00B33904">
      <w:pPr>
        <w:pStyle w:val="ListParagraph"/>
        <w:numPr>
          <w:ilvl w:val="0"/>
          <w:numId w:val="23"/>
        </w:numPr>
        <w:rPr>
          <w:rFonts w:cs="Arial"/>
          <w:color w:val="006CAB"/>
          <w:sz w:val="24"/>
          <w:szCs w:val="24"/>
        </w:rPr>
      </w:pPr>
      <w:r w:rsidRPr="000A6207">
        <w:rPr>
          <w:rFonts w:cs="Arial"/>
          <w:color w:val="006CAB"/>
          <w:sz w:val="24"/>
          <w:szCs w:val="24"/>
        </w:rPr>
        <w:t xml:space="preserve">What are the top 10 skills </w:t>
      </w:r>
      <w:r w:rsidRPr="00AB29F3">
        <w:rPr>
          <w:rFonts w:cs="Arial"/>
          <w:noProof/>
          <w:color w:val="006CAB"/>
          <w:sz w:val="24"/>
          <w:szCs w:val="24"/>
        </w:rPr>
        <w:t>of</w:t>
      </w:r>
      <w:r w:rsidRPr="000A6207">
        <w:rPr>
          <w:rFonts w:cs="Arial"/>
          <w:color w:val="006CAB"/>
          <w:sz w:val="24"/>
          <w:szCs w:val="24"/>
        </w:rPr>
        <w:t xml:space="preserve"> the future?</w:t>
      </w:r>
    </w:p>
    <w:p w14:paraId="4E00569D" w14:textId="6A4E9983" w:rsidR="00056402" w:rsidRPr="00056402" w:rsidRDefault="00B33904" w:rsidP="00BA0E36">
      <w:pPr>
        <w:rPr>
          <w:lang w:eastAsia="en-AU"/>
        </w:rPr>
      </w:pPr>
      <w:r w:rsidRPr="00056402">
        <w:rPr>
          <w:lang w:eastAsia="en-AU"/>
        </w:rPr>
        <w:t xml:space="preserve">Using </w:t>
      </w:r>
      <w:r w:rsidR="00056402" w:rsidRPr="00056402">
        <w:rPr>
          <w:lang w:eastAsia="en-AU"/>
        </w:rPr>
        <w:t>the</w:t>
      </w:r>
      <w:r w:rsidRPr="00056402">
        <w:rPr>
          <w:lang w:eastAsia="en-AU"/>
        </w:rPr>
        <w:t xml:space="preserve"> web</w:t>
      </w:r>
      <w:r w:rsidR="00056402" w:rsidRPr="00056402">
        <w:rPr>
          <w:lang w:eastAsia="en-AU"/>
        </w:rPr>
        <w:t>,</w:t>
      </w:r>
      <w:r w:rsidRPr="00056402">
        <w:rPr>
          <w:lang w:eastAsia="en-AU"/>
        </w:rPr>
        <w:t xml:space="preserve"> identify the top 10 skills for the future of work.</w:t>
      </w:r>
      <w:r w:rsidR="00056402">
        <w:rPr>
          <w:lang w:eastAsia="en-AU"/>
        </w:rPr>
        <w:t xml:space="preserve"> </w:t>
      </w:r>
      <w:r w:rsidR="00056402" w:rsidRPr="00056402">
        <w:rPr>
          <w:lang w:eastAsia="en-AU"/>
        </w:rPr>
        <w:t xml:space="preserve">Here are some places you could start: </w:t>
      </w:r>
    </w:p>
    <w:p w14:paraId="088E84B6" w14:textId="0D99007B" w:rsidR="00056402" w:rsidRPr="00056402" w:rsidRDefault="00601BB4" w:rsidP="000A6207">
      <w:pPr>
        <w:pStyle w:val="BulletsWLandscape"/>
        <w:rPr>
          <w:szCs w:val="22"/>
        </w:rPr>
      </w:pPr>
      <w:hyperlink r:id="rId9" w:history="1">
        <w:r w:rsidR="00056402" w:rsidRPr="00056402">
          <w:rPr>
            <w:rStyle w:val="Hyperlink"/>
            <w:rFonts w:cstheme="minorBidi"/>
            <w:szCs w:val="22"/>
            <w:lang w:eastAsia="en-AU"/>
          </w:rPr>
          <w:t>https://www.pwc.com.au/pdf/future-of-work-report-v23.pdf</w:t>
        </w:r>
      </w:hyperlink>
    </w:p>
    <w:p w14:paraId="41B41499" w14:textId="428E72B1" w:rsidR="00056402" w:rsidRPr="00056402" w:rsidRDefault="00601BB4" w:rsidP="000A6207">
      <w:pPr>
        <w:pStyle w:val="BulletsWLandscape"/>
        <w:rPr>
          <w:szCs w:val="22"/>
        </w:rPr>
      </w:pPr>
      <w:hyperlink r:id="rId10" w:history="1">
        <w:r w:rsidR="00056402" w:rsidRPr="00056402">
          <w:rPr>
            <w:rStyle w:val="Hyperlink"/>
            <w:rFonts w:cs="Arial-BoldMT"/>
            <w:szCs w:val="22"/>
          </w:rPr>
          <w:t>http://www.ceda.com.au/research-and-policy/research/2015/06/workforce</w:t>
        </w:r>
      </w:hyperlink>
    </w:p>
    <w:p w14:paraId="4775457C" w14:textId="48DD5E3A" w:rsidR="00056402" w:rsidRPr="00056402" w:rsidRDefault="00B33904" w:rsidP="000A6207">
      <w:pPr>
        <w:rPr>
          <w:lang w:eastAsia="en-AU"/>
        </w:rPr>
      </w:pPr>
      <w:r w:rsidRPr="00056402">
        <w:rPr>
          <w:lang w:eastAsia="en-AU"/>
        </w:rPr>
        <w:t>You</w:t>
      </w:r>
      <w:r w:rsidR="00056402" w:rsidRPr="00056402">
        <w:rPr>
          <w:lang w:eastAsia="en-AU"/>
        </w:rPr>
        <w:t>’ll</w:t>
      </w:r>
      <w:r w:rsidRPr="00056402">
        <w:rPr>
          <w:lang w:eastAsia="en-AU"/>
        </w:rPr>
        <w:t xml:space="preserve"> find that governments, private (consulting) companies, not-for-profit organisations and universities (research centres) focused on workforce and economic development </w:t>
      </w:r>
      <w:r w:rsidRPr="00AB29F3">
        <w:rPr>
          <w:noProof/>
          <w:lang w:eastAsia="en-AU"/>
        </w:rPr>
        <w:t>publish</w:t>
      </w:r>
      <w:r w:rsidRPr="00056402">
        <w:rPr>
          <w:lang w:eastAsia="en-AU"/>
        </w:rPr>
        <w:t xml:space="preserve"> jobs </w:t>
      </w:r>
      <w:r w:rsidRPr="00AB29F3">
        <w:rPr>
          <w:noProof/>
          <w:lang w:eastAsia="en-AU"/>
        </w:rPr>
        <w:t>and/or</w:t>
      </w:r>
      <w:r w:rsidRPr="00056402">
        <w:rPr>
          <w:lang w:eastAsia="en-AU"/>
        </w:rPr>
        <w:t xml:space="preserve"> skills for the future reports every few years</w:t>
      </w:r>
      <w:r w:rsidR="001249C4">
        <w:rPr>
          <w:lang w:eastAsia="en-AU"/>
        </w:rPr>
        <w:t xml:space="preserve">, </w:t>
      </w:r>
      <w:r w:rsidRPr="00056402">
        <w:rPr>
          <w:lang w:eastAsia="en-AU"/>
        </w:rPr>
        <w:t xml:space="preserve">if not annually. </w:t>
      </w:r>
    </w:p>
    <w:p w14:paraId="4C78BC0A" w14:textId="77777777" w:rsidR="00056402" w:rsidRPr="00056402" w:rsidRDefault="00B33904" w:rsidP="000A6207">
      <w:pPr>
        <w:rPr>
          <w:lang w:eastAsia="en-AU"/>
        </w:rPr>
      </w:pPr>
      <w:r w:rsidRPr="00056402">
        <w:rPr>
          <w:lang w:eastAsia="en-AU"/>
        </w:rPr>
        <w:t xml:space="preserve">Some reports will rank the skills, including comparing them to previous reports </w:t>
      </w:r>
      <w:r w:rsidRPr="00AB29F3">
        <w:rPr>
          <w:noProof/>
          <w:lang w:eastAsia="en-AU"/>
        </w:rPr>
        <w:t>and/or</w:t>
      </w:r>
      <w:r w:rsidRPr="00056402">
        <w:rPr>
          <w:lang w:eastAsia="en-AU"/>
        </w:rPr>
        <w:t xml:space="preserve"> current trends. Other reports will just list them. </w:t>
      </w:r>
    </w:p>
    <w:p w14:paraId="281F6CE6" w14:textId="6F632914" w:rsidR="00B33904" w:rsidRPr="00056402" w:rsidRDefault="00B33904" w:rsidP="000A6207">
      <w:pPr>
        <w:rPr>
          <w:lang w:eastAsia="en-AU"/>
        </w:rPr>
      </w:pPr>
      <w:r w:rsidRPr="00056402">
        <w:rPr>
          <w:lang w:eastAsia="en-AU"/>
        </w:rPr>
        <w:t>It</w:t>
      </w:r>
      <w:r w:rsidR="00056402" w:rsidRPr="00056402">
        <w:rPr>
          <w:lang w:eastAsia="en-AU"/>
        </w:rPr>
        <w:t xml:space="preserve">’s </w:t>
      </w:r>
      <w:r w:rsidRPr="00056402">
        <w:rPr>
          <w:lang w:eastAsia="en-AU"/>
        </w:rPr>
        <w:t>important the list you choose is relevant</w:t>
      </w:r>
      <w:r w:rsidR="00056402" w:rsidRPr="00056402">
        <w:rPr>
          <w:lang w:eastAsia="en-AU"/>
        </w:rPr>
        <w:t>. Consider the following</w:t>
      </w:r>
      <w:r w:rsidRPr="00056402">
        <w:rPr>
          <w:lang w:eastAsia="en-AU"/>
        </w:rPr>
        <w:t>:</w:t>
      </w:r>
    </w:p>
    <w:p w14:paraId="11DC1559" w14:textId="16176302" w:rsidR="00B33904" w:rsidRPr="00056402" w:rsidRDefault="00056402" w:rsidP="000A6207">
      <w:pPr>
        <w:pStyle w:val="OBIbullets"/>
        <w:keepNext/>
        <w:keepLines/>
        <w:numPr>
          <w:ilvl w:val="0"/>
          <w:numId w:val="21"/>
        </w:numPr>
        <w:spacing w:before="120" w:after="120"/>
        <w:ind w:left="792"/>
        <w:rPr>
          <w:rFonts w:ascii="Arial" w:eastAsiaTheme="majorEastAsia" w:hAnsi="Arial" w:cs="Arial"/>
          <w:kern w:val="0"/>
          <w:szCs w:val="22"/>
          <w:lang w:val="en-AU" w:eastAsia="en-AU"/>
        </w:rPr>
      </w:pPr>
      <w:r>
        <w:rPr>
          <w:rFonts w:ascii="Arial" w:eastAsiaTheme="majorEastAsia" w:hAnsi="Arial" w:cs="Arial"/>
          <w:kern w:val="0"/>
          <w:szCs w:val="22"/>
          <w:lang w:val="en-AU" w:eastAsia="en-AU"/>
        </w:rPr>
        <w:t>A</w:t>
      </w:r>
      <w:r w:rsidR="00B33904" w:rsidRPr="00056402">
        <w:rPr>
          <w:rFonts w:ascii="Arial" w:eastAsiaTheme="majorEastAsia" w:hAnsi="Arial" w:cs="Arial"/>
          <w:kern w:val="0"/>
          <w:szCs w:val="22"/>
          <w:lang w:val="en-AU" w:eastAsia="en-AU"/>
        </w:rPr>
        <w:t>void picking a list that is specific to an indu</w:t>
      </w:r>
      <w:r w:rsidR="00222345">
        <w:rPr>
          <w:rFonts w:ascii="Arial" w:eastAsiaTheme="majorEastAsia" w:hAnsi="Arial" w:cs="Arial"/>
          <w:kern w:val="0"/>
          <w:szCs w:val="22"/>
          <w:lang w:val="en-AU" w:eastAsia="en-AU"/>
        </w:rPr>
        <w:t>stry or sector (unless you’re</w:t>
      </w:r>
      <w:r w:rsidR="00B33904" w:rsidRPr="00056402">
        <w:rPr>
          <w:rFonts w:ascii="Arial" w:eastAsiaTheme="majorEastAsia" w:hAnsi="Arial" w:cs="Arial"/>
          <w:kern w:val="0"/>
          <w:szCs w:val="22"/>
          <w:lang w:val="en-AU" w:eastAsia="en-AU"/>
        </w:rPr>
        <w:t xml:space="preserve"> </w:t>
      </w:r>
      <w:r w:rsidR="00B33904" w:rsidRPr="00AB29F3">
        <w:rPr>
          <w:rFonts w:ascii="Arial" w:eastAsiaTheme="majorEastAsia" w:hAnsi="Arial" w:cs="Arial"/>
          <w:noProof/>
          <w:kern w:val="0"/>
          <w:szCs w:val="22"/>
          <w:lang w:val="en-AU" w:eastAsia="en-AU"/>
        </w:rPr>
        <w:t>really</w:t>
      </w:r>
      <w:r w:rsidR="00B33904" w:rsidRPr="00056402">
        <w:rPr>
          <w:rFonts w:ascii="Arial" w:eastAsiaTheme="majorEastAsia" w:hAnsi="Arial" w:cs="Arial"/>
          <w:kern w:val="0"/>
          <w:szCs w:val="22"/>
          <w:lang w:val="en-AU" w:eastAsia="en-AU"/>
        </w:rPr>
        <w:t xml:space="preserve"> sure that</w:t>
      </w:r>
      <w:r w:rsidR="00222345">
        <w:rPr>
          <w:rFonts w:ascii="Arial" w:eastAsiaTheme="majorEastAsia" w:hAnsi="Arial" w:cs="Arial"/>
          <w:kern w:val="0"/>
          <w:szCs w:val="22"/>
          <w:lang w:val="en-AU" w:eastAsia="en-AU"/>
        </w:rPr>
        <w:t>’s</w:t>
      </w:r>
      <w:r w:rsidR="00B33904" w:rsidRPr="00056402">
        <w:rPr>
          <w:rFonts w:ascii="Arial" w:eastAsiaTheme="majorEastAsia" w:hAnsi="Arial" w:cs="Arial"/>
          <w:kern w:val="0"/>
          <w:szCs w:val="22"/>
          <w:lang w:val="en-AU" w:eastAsia="en-AU"/>
        </w:rPr>
        <w:t xml:space="preserve"> the indus</w:t>
      </w:r>
      <w:r w:rsidR="00222345">
        <w:rPr>
          <w:rFonts w:ascii="Arial" w:eastAsiaTheme="majorEastAsia" w:hAnsi="Arial" w:cs="Arial"/>
          <w:kern w:val="0"/>
          <w:szCs w:val="22"/>
          <w:lang w:val="en-AU" w:eastAsia="en-AU"/>
        </w:rPr>
        <w:t xml:space="preserve">try or sector you’ll </w:t>
      </w:r>
      <w:r>
        <w:rPr>
          <w:rFonts w:ascii="Arial" w:eastAsiaTheme="majorEastAsia" w:hAnsi="Arial" w:cs="Arial"/>
          <w:kern w:val="0"/>
          <w:szCs w:val="22"/>
          <w:lang w:val="en-AU" w:eastAsia="en-AU"/>
        </w:rPr>
        <w:t>work in).</w:t>
      </w:r>
    </w:p>
    <w:p w14:paraId="432BA171" w14:textId="7AB6363D" w:rsidR="00B33904" w:rsidRPr="00056402" w:rsidRDefault="00056402" w:rsidP="000A6207">
      <w:pPr>
        <w:pStyle w:val="OBIbullets"/>
        <w:keepNext/>
        <w:keepLines/>
        <w:numPr>
          <w:ilvl w:val="0"/>
          <w:numId w:val="21"/>
        </w:numPr>
        <w:spacing w:before="120" w:after="120"/>
        <w:ind w:left="792"/>
        <w:rPr>
          <w:rFonts w:ascii="Arial" w:eastAsiaTheme="majorEastAsia" w:hAnsi="Arial" w:cs="Arial"/>
          <w:kern w:val="0"/>
          <w:szCs w:val="22"/>
          <w:lang w:val="en-AU" w:eastAsia="en-AU"/>
        </w:rPr>
      </w:pPr>
      <w:r>
        <w:rPr>
          <w:rFonts w:ascii="Arial" w:eastAsiaTheme="majorEastAsia" w:hAnsi="Arial" w:cs="Arial"/>
          <w:kern w:val="0"/>
          <w:szCs w:val="22"/>
          <w:lang w:val="en-AU" w:eastAsia="en-AU"/>
        </w:rPr>
        <w:t>T</w:t>
      </w:r>
      <w:r w:rsidR="00B33904" w:rsidRPr="00056402">
        <w:rPr>
          <w:rFonts w:ascii="Arial" w:eastAsiaTheme="majorEastAsia" w:hAnsi="Arial" w:cs="Arial"/>
          <w:kern w:val="0"/>
          <w:szCs w:val="22"/>
          <w:lang w:val="en-AU" w:eastAsia="en-AU"/>
        </w:rPr>
        <w:t>ry to use a list developed for your country of interest</w:t>
      </w:r>
      <w:r>
        <w:rPr>
          <w:rFonts w:ascii="Arial" w:eastAsiaTheme="majorEastAsia" w:hAnsi="Arial" w:cs="Arial"/>
          <w:kern w:val="0"/>
          <w:szCs w:val="22"/>
          <w:lang w:val="en-AU" w:eastAsia="en-AU"/>
        </w:rPr>
        <w:t xml:space="preserve"> (or the international economy).</w:t>
      </w:r>
    </w:p>
    <w:p w14:paraId="7E7CB84E" w14:textId="1A3DF794" w:rsidR="00056402" w:rsidRDefault="00056402" w:rsidP="000A6207">
      <w:pPr>
        <w:pStyle w:val="OBIbullets"/>
        <w:keepNext/>
        <w:keepLines/>
        <w:numPr>
          <w:ilvl w:val="0"/>
          <w:numId w:val="21"/>
        </w:numPr>
        <w:spacing w:before="120" w:after="120" w:line="240" w:lineRule="auto"/>
        <w:ind w:left="792"/>
        <w:rPr>
          <w:rFonts w:ascii="Arial" w:eastAsiaTheme="majorEastAsia" w:hAnsi="Arial" w:cs="Arial"/>
          <w:kern w:val="0"/>
          <w:szCs w:val="22"/>
          <w:lang w:val="en-AU" w:eastAsia="en-AU"/>
        </w:rPr>
      </w:pPr>
      <w:r w:rsidRPr="00056402">
        <w:rPr>
          <w:rFonts w:ascii="Arial" w:eastAsiaTheme="majorEastAsia" w:hAnsi="Arial" w:cs="Arial"/>
          <w:kern w:val="0"/>
          <w:szCs w:val="22"/>
          <w:lang w:val="en-AU" w:eastAsia="en-AU"/>
        </w:rPr>
        <w:t>F</w:t>
      </w:r>
      <w:r w:rsidR="00B33904" w:rsidRPr="00056402">
        <w:rPr>
          <w:rFonts w:ascii="Arial" w:eastAsiaTheme="majorEastAsia" w:hAnsi="Arial" w:cs="Arial"/>
          <w:kern w:val="0"/>
          <w:szCs w:val="22"/>
          <w:lang w:val="en-AU" w:eastAsia="en-AU"/>
        </w:rPr>
        <w:t xml:space="preserve">ocus on skills, rather than jobs of the future </w:t>
      </w:r>
      <w:r w:rsidR="00B33904" w:rsidRPr="00AB29F3">
        <w:rPr>
          <w:rFonts w:ascii="Arial" w:eastAsiaTheme="majorEastAsia" w:hAnsi="Arial" w:cs="Arial"/>
          <w:noProof/>
          <w:kern w:val="0"/>
          <w:szCs w:val="22"/>
          <w:lang w:val="en-AU" w:eastAsia="en-AU"/>
        </w:rPr>
        <w:t>(</w:t>
      </w:r>
      <w:r w:rsidR="00222345" w:rsidRPr="00AB29F3">
        <w:rPr>
          <w:rFonts w:ascii="Arial" w:eastAsiaTheme="majorEastAsia" w:hAnsi="Arial" w:cs="Arial"/>
          <w:noProof/>
          <w:kern w:val="0"/>
          <w:szCs w:val="22"/>
          <w:lang w:val="en-AU" w:eastAsia="en-AU"/>
        </w:rPr>
        <w:t>it’s</w:t>
      </w:r>
      <w:r w:rsidR="00B33904" w:rsidRPr="00AB29F3">
        <w:rPr>
          <w:rFonts w:ascii="Arial" w:eastAsiaTheme="majorEastAsia" w:hAnsi="Arial" w:cs="Arial"/>
          <w:noProof/>
          <w:kern w:val="0"/>
          <w:szCs w:val="22"/>
          <w:lang w:val="en-AU" w:eastAsia="en-AU"/>
        </w:rPr>
        <w:t xml:space="preserve"> often said</w:t>
      </w:r>
      <w:r w:rsidR="00B33904" w:rsidRPr="00056402">
        <w:rPr>
          <w:rFonts w:ascii="Arial" w:eastAsiaTheme="majorEastAsia" w:hAnsi="Arial" w:cs="Arial"/>
          <w:kern w:val="0"/>
          <w:szCs w:val="22"/>
          <w:lang w:val="en-AU" w:eastAsia="en-AU"/>
        </w:rPr>
        <w:t xml:space="preserve"> the jobs of the future do not even exist yet)</w:t>
      </w:r>
      <w:r w:rsidR="00222345">
        <w:rPr>
          <w:rFonts w:ascii="Arial" w:eastAsiaTheme="majorEastAsia" w:hAnsi="Arial" w:cs="Arial"/>
          <w:kern w:val="0"/>
          <w:szCs w:val="22"/>
          <w:lang w:val="en-AU" w:eastAsia="en-AU"/>
        </w:rPr>
        <w:t>.</w:t>
      </w:r>
    </w:p>
    <w:p w14:paraId="0E762592" w14:textId="478DF86F" w:rsidR="00A11381" w:rsidRPr="00056402" w:rsidRDefault="00056402" w:rsidP="000A6207">
      <w:pPr>
        <w:pStyle w:val="OBIbullets"/>
        <w:keepNext/>
        <w:keepLines/>
        <w:numPr>
          <w:ilvl w:val="0"/>
          <w:numId w:val="21"/>
        </w:numPr>
        <w:spacing w:before="120" w:after="120" w:line="240" w:lineRule="auto"/>
        <w:ind w:left="792"/>
        <w:rPr>
          <w:rFonts w:ascii="Arial" w:eastAsiaTheme="majorEastAsia" w:hAnsi="Arial" w:cs="Arial"/>
          <w:kern w:val="0"/>
          <w:szCs w:val="22"/>
          <w:lang w:val="en-AU" w:eastAsia="en-AU"/>
        </w:rPr>
      </w:pPr>
      <w:r>
        <w:rPr>
          <w:rFonts w:ascii="Arial" w:eastAsiaTheme="majorEastAsia" w:hAnsi="Arial" w:cs="Arial"/>
          <w:kern w:val="0"/>
          <w:szCs w:val="22"/>
          <w:lang w:val="en-AU" w:eastAsia="en-AU"/>
        </w:rPr>
        <w:t>M</w:t>
      </w:r>
      <w:r w:rsidR="00B33904" w:rsidRPr="00056402">
        <w:rPr>
          <w:rFonts w:ascii="Arial" w:eastAsiaTheme="majorEastAsia" w:hAnsi="Arial" w:cs="Arial"/>
          <w:kern w:val="0"/>
          <w:szCs w:val="22"/>
          <w:lang w:val="en-AU" w:eastAsia="en-AU"/>
        </w:rPr>
        <w:t>ake sure the list defines each skill, that way you can more easily assess your competency</w:t>
      </w:r>
      <w:r w:rsidR="00A871FA" w:rsidRPr="00056402">
        <w:rPr>
          <w:rFonts w:ascii="Arial" w:eastAsiaTheme="majorEastAsia" w:hAnsi="Arial" w:cs="Arial"/>
          <w:kern w:val="0"/>
          <w:szCs w:val="22"/>
          <w:lang w:val="en-AU" w:eastAsia="en-AU"/>
        </w:rPr>
        <w:t>.</w:t>
      </w:r>
    </w:p>
    <w:p w14:paraId="661C35E8" w14:textId="001068BC" w:rsidR="00E80AF4" w:rsidRDefault="00E80AF4">
      <w:pPr>
        <w:rPr>
          <w:rFonts w:cs="Arial"/>
          <w:color w:val="006CAB"/>
        </w:rPr>
      </w:pPr>
      <w:r>
        <w:rPr>
          <w:rFonts w:cs="Arial"/>
          <w:color w:val="006CAB"/>
        </w:rPr>
        <w:br w:type="page"/>
      </w:r>
    </w:p>
    <w:p w14:paraId="108EB02B" w14:textId="77777777" w:rsidR="00BA0E36" w:rsidRPr="00056402" w:rsidRDefault="00BA0E36" w:rsidP="00BA0E36">
      <w:pPr>
        <w:rPr>
          <w:rFonts w:cs="Arial"/>
          <w:color w:val="006CAB"/>
        </w:rPr>
      </w:pPr>
    </w:p>
    <w:p w14:paraId="6D554963" w14:textId="645D8078" w:rsidR="00BA0E36" w:rsidRPr="000A6207" w:rsidRDefault="00BA0E36" w:rsidP="00BA0E36">
      <w:pPr>
        <w:pStyle w:val="ListParagraph"/>
        <w:numPr>
          <w:ilvl w:val="0"/>
          <w:numId w:val="23"/>
        </w:numPr>
        <w:rPr>
          <w:rFonts w:cs="Arial"/>
          <w:color w:val="006CAB"/>
          <w:sz w:val="24"/>
          <w:szCs w:val="24"/>
        </w:rPr>
      </w:pPr>
      <w:r w:rsidRPr="000A6207">
        <w:rPr>
          <w:rFonts w:cs="Arial"/>
          <w:color w:val="006CAB"/>
          <w:sz w:val="24"/>
          <w:szCs w:val="24"/>
        </w:rPr>
        <w:t>Rank the skills.</w:t>
      </w:r>
    </w:p>
    <w:p w14:paraId="3B11A235" w14:textId="6EA920AF" w:rsidR="004770F5" w:rsidRPr="000A6207" w:rsidRDefault="00BA0E36" w:rsidP="00BA0E36">
      <w:pPr>
        <w:rPr>
          <w:lang w:eastAsia="ja-JP"/>
        </w:rPr>
      </w:pPr>
      <w:r w:rsidRPr="000A6207">
        <w:rPr>
          <w:lang w:eastAsia="ja-JP"/>
        </w:rPr>
        <w:t>If the list you</w:t>
      </w:r>
      <w:r w:rsidR="00941546" w:rsidRPr="000A6207">
        <w:rPr>
          <w:lang w:eastAsia="ja-JP"/>
        </w:rPr>
        <w:t>’</w:t>
      </w:r>
      <w:r w:rsidRPr="000A6207">
        <w:rPr>
          <w:lang w:eastAsia="ja-JP"/>
        </w:rPr>
        <w:t xml:space="preserve">re using has a priority order, great, use it to score each item </w:t>
      </w:r>
      <w:r w:rsidR="00AB29F3">
        <w:rPr>
          <w:noProof/>
          <w:lang w:eastAsia="ja-JP"/>
        </w:rPr>
        <w:t>o</w:t>
      </w:r>
      <w:r w:rsidRPr="00AB29F3">
        <w:rPr>
          <w:noProof/>
          <w:lang w:eastAsia="ja-JP"/>
        </w:rPr>
        <w:t>n</w:t>
      </w:r>
      <w:r w:rsidRPr="000A6207">
        <w:rPr>
          <w:lang w:eastAsia="ja-JP"/>
        </w:rPr>
        <w:t xml:space="preserve"> the list. </w:t>
      </w:r>
    </w:p>
    <w:p w14:paraId="4275B880" w14:textId="77777777" w:rsidR="004770F5" w:rsidRPr="000A6207" w:rsidRDefault="00BA0E36" w:rsidP="00BA0E36">
      <w:pPr>
        <w:rPr>
          <w:lang w:eastAsia="ja-JP"/>
        </w:rPr>
      </w:pPr>
      <w:r w:rsidRPr="000A6207">
        <w:rPr>
          <w:lang w:eastAsia="ja-JP"/>
        </w:rPr>
        <w:t>It</w:t>
      </w:r>
      <w:r w:rsidR="00941546" w:rsidRPr="000A6207">
        <w:rPr>
          <w:lang w:eastAsia="ja-JP"/>
        </w:rPr>
        <w:t>’s</w:t>
      </w:r>
      <w:r w:rsidRPr="000A6207">
        <w:rPr>
          <w:lang w:eastAsia="ja-JP"/>
        </w:rPr>
        <w:t xml:space="preserve"> critical to </w:t>
      </w:r>
      <w:r w:rsidRPr="00AB29F3">
        <w:rPr>
          <w:noProof/>
          <w:lang w:eastAsia="ja-JP"/>
        </w:rPr>
        <w:t>score</w:t>
      </w:r>
      <w:r w:rsidRPr="000A6207">
        <w:rPr>
          <w:lang w:eastAsia="ja-JP"/>
        </w:rPr>
        <w:t xml:space="preserve"> inversely to importance. That is the top skills should </w:t>
      </w:r>
      <w:r w:rsidRPr="00AB29F3">
        <w:rPr>
          <w:noProof/>
          <w:lang w:eastAsia="ja-JP"/>
        </w:rPr>
        <w:t>be scored</w:t>
      </w:r>
      <w:r w:rsidRPr="000A6207">
        <w:rPr>
          <w:lang w:eastAsia="ja-JP"/>
        </w:rPr>
        <w:t xml:space="preserve"> lower than the bottom ranked skills. </w:t>
      </w:r>
      <w:r w:rsidRPr="00AB29F3">
        <w:rPr>
          <w:noProof/>
          <w:lang w:eastAsia="ja-JP"/>
        </w:rPr>
        <w:t>This helps</w:t>
      </w:r>
      <w:r w:rsidRPr="000A6207">
        <w:rPr>
          <w:lang w:eastAsia="ja-JP"/>
        </w:rPr>
        <w:t xml:space="preserve"> weight </w:t>
      </w:r>
      <w:r w:rsidR="004770F5" w:rsidRPr="000A6207">
        <w:rPr>
          <w:lang w:eastAsia="ja-JP"/>
        </w:rPr>
        <w:t>y</w:t>
      </w:r>
      <w:r w:rsidRPr="000A6207">
        <w:rPr>
          <w:lang w:eastAsia="ja-JP"/>
        </w:rPr>
        <w:t xml:space="preserve">our final analysis towards the more highly-important skills. </w:t>
      </w:r>
    </w:p>
    <w:p w14:paraId="5B7CF560" w14:textId="4B381B22" w:rsidR="00BA0E36" w:rsidRPr="00056402" w:rsidRDefault="00BA0E36" w:rsidP="00BA0E36">
      <w:pPr>
        <w:rPr>
          <w:lang w:eastAsia="ja-JP"/>
        </w:rPr>
      </w:pPr>
      <w:r w:rsidRPr="00056402">
        <w:rPr>
          <w:lang w:eastAsia="ja-JP"/>
        </w:rPr>
        <w:t>For simplicity, you should give the top three items a score of 1, the middle four a score of 2, and the final three a score of 3. Of course, if you wish to make things more complex – go ahead. Bear in mind, a broader scoring system will bias for (or against) items lower or higher on the list.</w:t>
      </w:r>
    </w:p>
    <w:p w14:paraId="63DE4461" w14:textId="6EAC4E4E" w:rsidR="00BA0E36" w:rsidRDefault="00BA0E36" w:rsidP="00BA0E36">
      <w:pPr>
        <w:rPr>
          <w:lang w:eastAsia="ja-JP"/>
        </w:rPr>
      </w:pPr>
      <w:r w:rsidRPr="00056402">
        <w:rPr>
          <w:lang w:eastAsia="ja-JP"/>
        </w:rPr>
        <w:t xml:space="preserve">In early 2016, the World Economic Forum Published a list of top ten skills for 2020 (see below). Using these items as an example, we would focus on the 2020 list (not the 2015 list). Items 1 – 3 (Complex Problem Solving, Critical </w:t>
      </w:r>
      <w:r w:rsidRPr="00AB29F3">
        <w:rPr>
          <w:noProof/>
          <w:lang w:eastAsia="ja-JP"/>
        </w:rPr>
        <w:t>Thinking</w:t>
      </w:r>
      <w:r w:rsidRPr="00056402">
        <w:rPr>
          <w:lang w:eastAsia="ja-JP"/>
        </w:rPr>
        <w:t xml:space="preserve"> and Creativity) would all </w:t>
      </w:r>
      <w:r w:rsidRPr="00AB29F3">
        <w:rPr>
          <w:noProof/>
          <w:lang w:eastAsia="ja-JP"/>
        </w:rPr>
        <w:t>be allocated</w:t>
      </w:r>
      <w:r w:rsidRPr="00056402">
        <w:rPr>
          <w:lang w:eastAsia="ja-JP"/>
        </w:rPr>
        <w:t xml:space="preserve"> a score of 1. Whereas Service Orientation, Negotiation and Cognitive Flexibility would all </w:t>
      </w:r>
      <w:r w:rsidRPr="00AB29F3">
        <w:rPr>
          <w:noProof/>
          <w:lang w:eastAsia="ja-JP"/>
        </w:rPr>
        <w:t>be allocated</w:t>
      </w:r>
      <w:r w:rsidRPr="00056402">
        <w:rPr>
          <w:lang w:eastAsia="ja-JP"/>
        </w:rPr>
        <w:t xml:space="preserve"> a score of 3. Everything in between gets a 2.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74BBA" w14:paraId="6E3C8B28" w14:textId="77777777" w:rsidTr="00E80AF4">
        <w:tc>
          <w:tcPr>
            <w:tcW w:w="9016" w:type="dxa"/>
            <w:gridSpan w:val="2"/>
          </w:tcPr>
          <w:p w14:paraId="53FEBA43" w14:textId="697C2FCE" w:rsidR="00474BBA" w:rsidRPr="00E80AF4" w:rsidRDefault="004770F5" w:rsidP="00E80AF4">
            <w:pPr>
              <w:spacing w:before="120" w:after="120"/>
              <w:rPr>
                <w:rFonts w:ascii="Arial Narrow" w:hAnsi="Arial Narrow" w:cs="Arial"/>
                <w:color w:val="006CAB"/>
                <w:sz w:val="28"/>
                <w:szCs w:val="28"/>
              </w:rPr>
            </w:pPr>
            <w:r w:rsidRPr="00E80AF4">
              <w:rPr>
                <w:rFonts w:ascii="Arial Narrow" w:hAnsi="Arial Narrow" w:cs="Arial"/>
                <w:color w:val="006CAB"/>
                <w:sz w:val="28"/>
                <w:szCs w:val="28"/>
              </w:rPr>
              <w:t>Top 10 skills</w:t>
            </w:r>
          </w:p>
        </w:tc>
      </w:tr>
      <w:tr w:rsidR="00474BBA" w14:paraId="6516F303" w14:textId="77777777" w:rsidTr="00E80AF4">
        <w:tc>
          <w:tcPr>
            <w:tcW w:w="4508" w:type="dxa"/>
          </w:tcPr>
          <w:p w14:paraId="23B3702C" w14:textId="32C06835" w:rsidR="00474BBA" w:rsidRPr="00E80AF4" w:rsidRDefault="004770F5" w:rsidP="00E80AF4">
            <w:pPr>
              <w:spacing w:before="120" w:after="120"/>
              <w:rPr>
                <w:rFonts w:cs="Arial"/>
                <w:color w:val="006CAB"/>
                <w:sz w:val="24"/>
                <w:szCs w:val="24"/>
              </w:rPr>
            </w:pPr>
            <w:r w:rsidRPr="00E80AF4">
              <w:rPr>
                <w:rFonts w:cs="Arial"/>
                <w:color w:val="006CAB"/>
                <w:sz w:val="24"/>
                <w:szCs w:val="24"/>
              </w:rPr>
              <w:t>In 2020</w:t>
            </w:r>
          </w:p>
        </w:tc>
        <w:tc>
          <w:tcPr>
            <w:tcW w:w="4508" w:type="dxa"/>
          </w:tcPr>
          <w:p w14:paraId="35E31E87" w14:textId="23003615" w:rsidR="00474BBA" w:rsidRPr="00E80AF4" w:rsidRDefault="004770F5" w:rsidP="00E80AF4">
            <w:pPr>
              <w:spacing w:before="120" w:after="120"/>
              <w:rPr>
                <w:rFonts w:cs="Arial"/>
                <w:color w:val="006CAB"/>
                <w:sz w:val="24"/>
                <w:szCs w:val="24"/>
              </w:rPr>
            </w:pPr>
            <w:r w:rsidRPr="00E80AF4">
              <w:rPr>
                <w:rFonts w:cs="Arial"/>
                <w:color w:val="006CAB"/>
                <w:sz w:val="24"/>
                <w:szCs w:val="24"/>
              </w:rPr>
              <w:t>In 2015</w:t>
            </w:r>
          </w:p>
        </w:tc>
      </w:tr>
      <w:tr w:rsidR="00E80AF4" w:rsidRPr="00E80AF4" w14:paraId="4999CCB9" w14:textId="77777777" w:rsidTr="00E80AF4">
        <w:tc>
          <w:tcPr>
            <w:tcW w:w="4508" w:type="dxa"/>
          </w:tcPr>
          <w:p w14:paraId="3C75AF5A" w14:textId="02D2E19E" w:rsidR="00474BBA" w:rsidRPr="00E80AF4" w:rsidRDefault="004770F5" w:rsidP="00E80AF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Complex problem solving</w:t>
            </w:r>
          </w:p>
        </w:tc>
        <w:tc>
          <w:tcPr>
            <w:tcW w:w="4508" w:type="dxa"/>
          </w:tcPr>
          <w:p w14:paraId="09D4F3CE" w14:textId="56BFCA0B" w:rsidR="00474BBA" w:rsidRPr="00E80AF4" w:rsidRDefault="00E25697" w:rsidP="00E80AF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Complex problem solving</w:t>
            </w:r>
          </w:p>
        </w:tc>
      </w:tr>
      <w:tr w:rsidR="00E80AF4" w:rsidRPr="00E80AF4" w14:paraId="2AD05819" w14:textId="77777777" w:rsidTr="00E80AF4">
        <w:tc>
          <w:tcPr>
            <w:tcW w:w="4508" w:type="dxa"/>
          </w:tcPr>
          <w:p w14:paraId="2C4FB976" w14:textId="34C1BBD2" w:rsidR="00474BBA" w:rsidRPr="00E80AF4" w:rsidRDefault="004770F5" w:rsidP="00E80AF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Critical thinking</w:t>
            </w:r>
          </w:p>
        </w:tc>
        <w:tc>
          <w:tcPr>
            <w:tcW w:w="4508" w:type="dxa"/>
          </w:tcPr>
          <w:p w14:paraId="098ABF0F" w14:textId="656DB309" w:rsidR="00474BBA" w:rsidRPr="00E80AF4" w:rsidRDefault="00E25697" w:rsidP="00E80AF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Coordinating with others</w:t>
            </w:r>
          </w:p>
        </w:tc>
      </w:tr>
      <w:tr w:rsidR="00E80AF4" w:rsidRPr="00E80AF4" w14:paraId="3D5C271C" w14:textId="77777777" w:rsidTr="00E80AF4">
        <w:tc>
          <w:tcPr>
            <w:tcW w:w="4508" w:type="dxa"/>
          </w:tcPr>
          <w:p w14:paraId="15D09306" w14:textId="5849109C" w:rsidR="00474BBA" w:rsidRPr="00E80AF4" w:rsidRDefault="004770F5" w:rsidP="00E80AF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Creativity</w:t>
            </w:r>
          </w:p>
        </w:tc>
        <w:tc>
          <w:tcPr>
            <w:tcW w:w="4508" w:type="dxa"/>
          </w:tcPr>
          <w:p w14:paraId="7DA4FBC8" w14:textId="02775685" w:rsidR="00474BBA" w:rsidRPr="00E80AF4" w:rsidRDefault="00E25697" w:rsidP="00E80AF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People management</w:t>
            </w:r>
          </w:p>
        </w:tc>
      </w:tr>
      <w:tr w:rsidR="00E80AF4" w:rsidRPr="00E80AF4" w14:paraId="7FBD2AC2" w14:textId="77777777" w:rsidTr="00E80AF4">
        <w:tc>
          <w:tcPr>
            <w:tcW w:w="4508" w:type="dxa"/>
          </w:tcPr>
          <w:p w14:paraId="135535F7" w14:textId="0038D063" w:rsidR="00474BBA" w:rsidRPr="00E80AF4" w:rsidRDefault="004770F5" w:rsidP="00E80AF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People management</w:t>
            </w:r>
          </w:p>
        </w:tc>
        <w:tc>
          <w:tcPr>
            <w:tcW w:w="4508" w:type="dxa"/>
          </w:tcPr>
          <w:p w14:paraId="47040192" w14:textId="269AB91A" w:rsidR="00474BBA" w:rsidRPr="00E80AF4" w:rsidRDefault="00E25697" w:rsidP="00E80AF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Critical thinking</w:t>
            </w:r>
          </w:p>
        </w:tc>
      </w:tr>
      <w:tr w:rsidR="00E80AF4" w:rsidRPr="00E80AF4" w14:paraId="091E2DD6" w14:textId="77777777" w:rsidTr="00E80AF4">
        <w:tc>
          <w:tcPr>
            <w:tcW w:w="4508" w:type="dxa"/>
          </w:tcPr>
          <w:p w14:paraId="171E43D3" w14:textId="1DE04452" w:rsidR="00474BBA" w:rsidRPr="00E80AF4" w:rsidRDefault="004770F5" w:rsidP="00E80AF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Coordinating with others</w:t>
            </w:r>
          </w:p>
        </w:tc>
        <w:tc>
          <w:tcPr>
            <w:tcW w:w="4508" w:type="dxa"/>
          </w:tcPr>
          <w:p w14:paraId="7F1CA621" w14:textId="31437820" w:rsidR="00474BBA" w:rsidRPr="00E80AF4" w:rsidRDefault="00E25697" w:rsidP="00E80AF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Negotiation</w:t>
            </w:r>
          </w:p>
        </w:tc>
      </w:tr>
      <w:tr w:rsidR="00E80AF4" w:rsidRPr="00E80AF4" w14:paraId="0ED1D6AA" w14:textId="77777777" w:rsidTr="00E80AF4">
        <w:tc>
          <w:tcPr>
            <w:tcW w:w="4508" w:type="dxa"/>
          </w:tcPr>
          <w:p w14:paraId="65D1294E" w14:textId="745E54C4" w:rsidR="00474BBA" w:rsidRPr="00E80AF4" w:rsidRDefault="004770F5" w:rsidP="00E80AF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Emotional intelligence</w:t>
            </w:r>
          </w:p>
        </w:tc>
        <w:tc>
          <w:tcPr>
            <w:tcW w:w="4508" w:type="dxa"/>
          </w:tcPr>
          <w:p w14:paraId="242A88E1" w14:textId="3339C057" w:rsidR="00474BBA" w:rsidRPr="00E80AF4" w:rsidRDefault="00E25697" w:rsidP="00E80AF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Quality control</w:t>
            </w:r>
          </w:p>
        </w:tc>
      </w:tr>
      <w:tr w:rsidR="00E80AF4" w:rsidRPr="00E80AF4" w14:paraId="14B680A7" w14:textId="77777777" w:rsidTr="00E80AF4">
        <w:tc>
          <w:tcPr>
            <w:tcW w:w="4508" w:type="dxa"/>
          </w:tcPr>
          <w:p w14:paraId="62947635" w14:textId="5BD4B701" w:rsidR="004770F5" w:rsidRPr="00E80AF4" w:rsidRDefault="004770F5" w:rsidP="00E80AF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Judgment and decision making</w:t>
            </w:r>
          </w:p>
        </w:tc>
        <w:tc>
          <w:tcPr>
            <w:tcW w:w="4508" w:type="dxa"/>
          </w:tcPr>
          <w:p w14:paraId="7487B1A2" w14:textId="1856D410" w:rsidR="004770F5" w:rsidRPr="00E80AF4" w:rsidRDefault="00E25697" w:rsidP="00E80AF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Service orientation</w:t>
            </w:r>
          </w:p>
        </w:tc>
      </w:tr>
      <w:tr w:rsidR="00E80AF4" w:rsidRPr="00E80AF4" w14:paraId="5382A009" w14:textId="77777777" w:rsidTr="00E80AF4">
        <w:tc>
          <w:tcPr>
            <w:tcW w:w="4508" w:type="dxa"/>
          </w:tcPr>
          <w:p w14:paraId="397DECA9" w14:textId="798BE226" w:rsidR="004770F5" w:rsidRPr="00E80AF4" w:rsidRDefault="00E25697" w:rsidP="00E80AF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Service orientation</w:t>
            </w:r>
          </w:p>
        </w:tc>
        <w:tc>
          <w:tcPr>
            <w:tcW w:w="4508" w:type="dxa"/>
          </w:tcPr>
          <w:p w14:paraId="2EECF513" w14:textId="5EC400D9" w:rsidR="004770F5" w:rsidRPr="00E80AF4" w:rsidRDefault="00E25697" w:rsidP="00E80AF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Judgment and decision making</w:t>
            </w:r>
          </w:p>
        </w:tc>
      </w:tr>
      <w:tr w:rsidR="00E80AF4" w:rsidRPr="00E80AF4" w14:paraId="0D1AF28F" w14:textId="77777777" w:rsidTr="00E80AF4">
        <w:tc>
          <w:tcPr>
            <w:tcW w:w="4508" w:type="dxa"/>
          </w:tcPr>
          <w:p w14:paraId="0B2DCC2A" w14:textId="274187A0" w:rsidR="00E25697" w:rsidRPr="00E80AF4" w:rsidRDefault="00E25697" w:rsidP="00E80AF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Negotiation</w:t>
            </w:r>
          </w:p>
        </w:tc>
        <w:tc>
          <w:tcPr>
            <w:tcW w:w="4508" w:type="dxa"/>
          </w:tcPr>
          <w:p w14:paraId="76FE193B" w14:textId="3E7DC3F2" w:rsidR="00E25697" w:rsidRPr="00E80AF4" w:rsidRDefault="00E25697" w:rsidP="00E80AF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Active listening</w:t>
            </w:r>
          </w:p>
        </w:tc>
      </w:tr>
      <w:tr w:rsidR="00E80AF4" w:rsidRPr="00E80AF4" w14:paraId="2ABE7D49" w14:textId="77777777" w:rsidTr="00E80AF4">
        <w:tc>
          <w:tcPr>
            <w:tcW w:w="4508" w:type="dxa"/>
          </w:tcPr>
          <w:p w14:paraId="607A76B7" w14:textId="0E37169B" w:rsidR="00E25697" w:rsidRPr="00E80AF4" w:rsidRDefault="00E25697" w:rsidP="00E80AF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Cognitive flexibility</w:t>
            </w:r>
          </w:p>
        </w:tc>
        <w:tc>
          <w:tcPr>
            <w:tcW w:w="4508" w:type="dxa"/>
          </w:tcPr>
          <w:p w14:paraId="55294164" w14:textId="2120B381" w:rsidR="00E25697" w:rsidRPr="00E80AF4" w:rsidRDefault="00E25697" w:rsidP="00E80AF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Arial"/>
                <w:color w:val="auto"/>
              </w:rPr>
            </w:pPr>
            <w:r w:rsidRPr="00E80AF4">
              <w:rPr>
                <w:rFonts w:cs="Arial"/>
                <w:color w:val="auto"/>
              </w:rPr>
              <w:t>Creativity</w:t>
            </w:r>
          </w:p>
        </w:tc>
      </w:tr>
    </w:tbl>
    <w:p w14:paraId="06841934" w14:textId="14C78582" w:rsidR="00941546" w:rsidRPr="00E80AF4" w:rsidRDefault="00941546">
      <w:pPr>
        <w:rPr>
          <w:rFonts w:cs="Arial"/>
        </w:rPr>
      </w:pPr>
    </w:p>
    <w:p w14:paraId="1CCB672D" w14:textId="1B59EF6C" w:rsidR="00B524FE" w:rsidRPr="000A6207" w:rsidRDefault="00B524FE" w:rsidP="00B524FE">
      <w:pPr>
        <w:pStyle w:val="ListParagraph"/>
        <w:numPr>
          <w:ilvl w:val="0"/>
          <w:numId w:val="23"/>
        </w:numPr>
        <w:rPr>
          <w:rFonts w:cs="Arial"/>
          <w:color w:val="006CAB"/>
          <w:sz w:val="24"/>
          <w:szCs w:val="24"/>
        </w:rPr>
      </w:pPr>
      <w:r w:rsidRPr="000A6207">
        <w:rPr>
          <w:rFonts w:cs="Arial"/>
          <w:color w:val="006CAB"/>
          <w:sz w:val="24"/>
          <w:szCs w:val="24"/>
        </w:rPr>
        <w:t>Score yourself</w:t>
      </w:r>
    </w:p>
    <w:p w14:paraId="69984D2F" w14:textId="7B458CF2" w:rsidR="00B524FE" w:rsidRPr="00056402" w:rsidRDefault="00B524FE" w:rsidP="000A6207">
      <w:pPr>
        <w:rPr>
          <w:lang w:val="en-GB"/>
        </w:rPr>
      </w:pPr>
      <w:r w:rsidRPr="00056402">
        <w:rPr>
          <w:lang w:val="en-GB"/>
        </w:rPr>
        <w:t xml:space="preserve">For each skill, give yourself a score of how well you perform that skill. Make sure you thoroughly read the report and associated description of the </w:t>
      </w:r>
      <w:r w:rsidRPr="000A6207">
        <w:rPr>
          <w:lang w:val="en-GB"/>
        </w:rPr>
        <w:t>skill to understand what</w:t>
      </w:r>
      <w:r w:rsidR="000A6207">
        <w:rPr>
          <w:lang w:val="en-GB"/>
        </w:rPr>
        <w:t>’s</w:t>
      </w:r>
      <w:r w:rsidRPr="000A6207">
        <w:rPr>
          <w:lang w:val="en-GB"/>
        </w:rPr>
        <w:t xml:space="preserve"> </w:t>
      </w:r>
      <w:r w:rsidRPr="00AB29F3">
        <w:rPr>
          <w:noProof/>
          <w:lang w:val="en-GB"/>
        </w:rPr>
        <w:t>being described</w:t>
      </w:r>
      <w:r w:rsidRPr="000A6207">
        <w:rPr>
          <w:lang w:val="en-GB"/>
        </w:rPr>
        <w:t xml:space="preserve">. </w:t>
      </w:r>
      <w:r w:rsidRPr="00056402">
        <w:rPr>
          <w:lang w:val="en-GB"/>
        </w:rPr>
        <w:t xml:space="preserve">Think about how you might (currently) be using that skill in your </w:t>
      </w:r>
      <w:r w:rsidRPr="00AB29F3">
        <w:rPr>
          <w:noProof/>
          <w:lang w:val="en-GB"/>
        </w:rPr>
        <w:t>PhD</w:t>
      </w:r>
      <w:r w:rsidRPr="00056402">
        <w:rPr>
          <w:lang w:val="en-GB"/>
        </w:rPr>
        <w:t xml:space="preserve">, work or social life. </w:t>
      </w:r>
      <w:r w:rsidRPr="00AB29F3">
        <w:rPr>
          <w:noProof/>
          <w:lang w:val="en-GB"/>
        </w:rPr>
        <w:t>If you find it difficult to score yourself, chat it through with one or more colleagues.</w:t>
      </w:r>
    </w:p>
    <w:p w14:paraId="12D5FC1D" w14:textId="77777777" w:rsidR="00B524FE" w:rsidRPr="00056402" w:rsidRDefault="00B524FE" w:rsidP="000A6207">
      <w:pPr>
        <w:rPr>
          <w:lang w:val="en-GB"/>
        </w:rPr>
      </w:pPr>
      <w:r w:rsidRPr="00056402">
        <w:rPr>
          <w:lang w:val="en-GB"/>
        </w:rPr>
        <w:t xml:space="preserve">Better performance should </w:t>
      </w:r>
      <w:r w:rsidRPr="00AB29F3">
        <w:rPr>
          <w:noProof/>
          <w:lang w:val="en-GB"/>
        </w:rPr>
        <w:t>be given</w:t>
      </w:r>
      <w:r w:rsidRPr="00056402">
        <w:rPr>
          <w:lang w:val="en-GB"/>
        </w:rPr>
        <w:t xml:space="preserve"> a higher score. For simplicity, a three scale approach </w:t>
      </w:r>
      <w:r w:rsidRPr="00AB29F3">
        <w:rPr>
          <w:noProof/>
          <w:lang w:val="en-GB"/>
        </w:rPr>
        <w:t>is suggested</w:t>
      </w:r>
      <w:r w:rsidRPr="00056402">
        <w:rPr>
          <w:lang w:val="en-GB"/>
        </w:rPr>
        <w:t>:</w:t>
      </w:r>
    </w:p>
    <w:p w14:paraId="194D99CA" w14:textId="77777777" w:rsidR="00B524FE" w:rsidRPr="00056402" w:rsidRDefault="00B524FE" w:rsidP="00122F0E">
      <w:pPr>
        <w:pStyle w:val="BulletsWLandscape"/>
      </w:pPr>
      <w:r w:rsidRPr="00056402">
        <w:t>Have the skill (3)</w:t>
      </w:r>
    </w:p>
    <w:p w14:paraId="5111AA1B" w14:textId="77777777" w:rsidR="00B524FE" w:rsidRPr="00056402" w:rsidRDefault="00B524FE" w:rsidP="00122F0E">
      <w:pPr>
        <w:pStyle w:val="BulletsWLandscape"/>
      </w:pPr>
      <w:r w:rsidRPr="00056402">
        <w:t>Needs work (2)</w:t>
      </w:r>
    </w:p>
    <w:p w14:paraId="5AB9A2E2" w14:textId="25F4F1B1" w:rsidR="00B524FE" w:rsidRPr="00056402" w:rsidRDefault="00B524FE" w:rsidP="00122F0E">
      <w:pPr>
        <w:pStyle w:val="BulletsWLandscape"/>
      </w:pPr>
      <w:r w:rsidRPr="00056402">
        <w:t>Absent (1)</w:t>
      </w:r>
    </w:p>
    <w:p w14:paraId="1EAAAA72" w14:textId="77777777" w:rsidR="00B524FE" w:rsidRPr="00056402" w:rsidRDefault="00B524FE" w:rsidP="00B524FE">
      <w:pPr>
        <w:rPr>
          <w:lang w:val="en-GB" w:eastAsia="ja-JP"/>
        </w:rPr>
      </w:pPr>
      <w:r w:rsidRPr="00056402">
        <w:rPr>
          <w:lang w:val="en-GB" w:eastAsia="ja-JP"/>
        </w:rPr>
        <w:t>Again, if you wish to make things more complex – go ahead. Bear in mind, a broader scoring system will bias for (or against) items lower or higher on the list.</w:t>
      </w:r>
    </w:p>
    <w:p w14:paraId="658C1B04" w14:textId="5179D6A5" w:rsidR="00195421" w:rsidRPr="000A6207" w:rsidRDefault="007A2A0E" w:rsidP="00BA0E36">
      <w:pPr>
        <w:pStyle w:val="ListParagraph"/>
        <w:numPr>
          <w:ilvl w:val="0"/>
          <w:numId w:val="23"/>
        </w:numPr>
        <w:rPr>
          <w:rFonts w:ascii="Arial Narrow" w:hAnsi="Arial Narrow" w:cs="Arial"/>
          <w:b/>
          <w:sz w:val="24"/>
          <w:szCs w:val="24"/>
        </w:rPr>
      </w:pPr>
      <w:r w:rsidRPr="000A6207">
        <w:rPr>
          <w:rFonts w:cs="Arial"/>
          <w:color w:val="006CAB"/>
          <w:sz w:val="24"/>
          <w:szCs w:val="24"/>
        </w:rPr>
        <w:lastRenderedPageBreak/>
        <w:t>Determine your development score</w:t>
      </w:r>
    </w:p>
    <w:p w14:paraId="1BC00720" w14:textId="77777777" w:rsidR="007A2A0E" w:rsidRPr="007A2A0E" w:rsidRDefault="007A2A0E" w:rsidP="007A2A0E">
      <w:pPr>
        <w:rPr>
          <w:lang w:val="en-GB" w:eastAsia="ja-JP"/>
        </w:rPr>
      </w:pPr>
      <w:r w:rsidRPr="007A2A0E">
        <w:rPr>
          <w:lang w:val="en-GB" w:eastAsia="ja-JP"/>
        </w:rPr>
        <w:t>Each skill should now (theoretically) be allocated three numbers (see below):</w:t>
      </w:r>
    </w:p>
    <w:p w14:paraId="30DE0981" w14:textId="11CCAC2B" w:rsidR="007A2A0E" w:rsidRPr="007A2A0E" w:rsidRDefault="007A2A0E" w:rsidP="007A2A0E">
      <w:pPr>
        <w:pStyle w:val="BulletsWLandscape"/>
      </w:pPr>
      <w:r w:rsidRPr="007A2A0E">
        <w:t>Its priority or rank order – as determined by the author of</w:t>
      </w:r>
      <w:r w:rsidR="00E529C7">
        <w:t xml:space="preserve"> the skills for the future list.</w:t>
      </w:r>
    </w:p>
    <w:p w14:paraId="511F5A27" w14:textId="460E2E9B" w:rsidR="007A2A0E" w:rsidRPr="007A2A0E" w:rsidRDefault="007A2A0E" w:rsidP="007A2A0E">
      <w:pPr>
        <w:pStyle w:val="BulletsWLandscape"/>
      </w:pPr>
      <w:r w:rsidRPr="007A2A0E">
        <w:t xml:space="preserve">Skill rank – a number you allocated against the skill based </w:t>
      </w:r>
      <w:r w:rsidR="00E529C7">
        <w:t>on its position in the list.</w:t>
      </w:r>
    </w:p>
    <w:p w14:paraId="3AD25E2A" w14:textId="07215575" w:rsidR="007A2A0E" w:rsidRDefault="007A2A0E" w:rsidP="007A2A0E">
      <w:pPr>
        <w:pStyle w:val="BulletsWLandscape"/>
      </w:pPr>
      <w:r w:rsidRPr="007A2A0E">
        <w:t>Your score – your self-rating of your ability in that specific skill.</w:t>
      </w:r>
    </w:p>
    <w:p w14:paraId="24D80C93" w14:textId="77777777" w:rsidR="007A2A0E" w:rsidRPr="007A2A0E" w:rsidRDefault="007A2A0E" w:rsidP="007A2A0E">
      <w:pPr>
        <w:pStyle w:val="BulletsWLandscape"/>
        <w:numPr>
          <w:ilvl w:val="0"/>
          <w:numId w:val="0"/>
        </w:numPr>
        <w:ind w:left="720"/>
      </w:pPr>
    </w:p>
    <w:p w14:paraId="33733C7D" w14:textId="6857E064" w:rsidR="007A2A0E" w:rsidRPr="007A2A0E" w:rsidRDefault="007A2A0E" w:rsidP="007A2A0E">
      <w:pPr>
        <w:rPr>
          <w:lang w:val="en-GB" w:eastAsia="ja-JP"/>
        </w:rPr>
      </w:pPr>
      <w:r w:rsidRPr="007A2A0E">
        <w:rPr>
          <w:lang w:val="en-GB" w:eastAsia="ja-JP"/>
        </w:rPr>
        <w:t xml:space="preserve">Multiply the </w:t>
      </w:r>
      <w:r w:rsidRPr="007A2A0E">
        <w:rPr>
          <w:i/>
          <w:lang w:val="en-GB" w:eastAsia="ja-JP"/>
        </w:rPr>
        <w:t>Skill Rank</w:t>
      </w:r>
      <w:r w:rsidRPr="007A2A0E">
        <w:rPr>
          <w:lang w:val="en-GB" w:eastAsia="ja-JP"/>
        </w:rPr>
        <w:t xml:space="preserve"> by </w:t>
      </w:r>
      <w:r w:rsidRPr="007A2A0E">
        <w:rPr>
          <w:i/>
          <w:lang w:val="en-GB" w:eastAsia="ja-JP"/>
        </w:rPr>
        <w:t>My Score</w:t>
      </w:r>
      <w:r w:rsidRPr="007A2A0E">
        <w:rPr>
          <w:lang w:val="en-GB" w:eastAsia="ja-JP"/>
        </w:rPr>
        <w:t xml:space="preserve"> to get a </w:t>
      </w:r>
      <w:r w:rsidRPr="007A2A0E">
        <w:rPr>
          <w:i/>
          <w:lang w:val="en-GB" w:eastAsia="ja-JP"/>
        </w:rPr>
        <w:t>Development Score</w:t>
      </w:r>
      <w:r w:rsidRPr="007A2A0E">
        <w:rPr>
          <w:lang w:val="en-GB" w:eastAsia="ja-JP"/>
        </w:rPr>
        <w:t xml:space="preserve"> for all skills in the list (see below).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729"/>
        <w:gridCol w:w="1755"/>
        <w:gridCol w:w="1824"/>
        <w:gridCol w:w="1921"/>
      </w:tblGrid>
      <w:tr w:rsidR="007A2A0E" w14:paraId="5608856C" w14:textId="77777777" w:rsidTr="007A2A0E">
        <w:tc>
          <w:tcPr>
            <w:tcW w:w="1787" w:type="dxa"/>
            <w:shd w:val="clear" w:color="auto" w:fill="BFBFBF" w:themeFill="background1" w:themeFillShade="BF"/>
          </w:tcPr>
          <w:p w14:paraId="0B82AF39" w14:textId="18161FB1" w:rsidR="007A2A0E" w:rsidRPr="00261F0F" w:rsidRDefault="007A2A0E" w:rsidP="002B21D3">
            <w:pPr>
              <w:spacing w:before="120" w:after="12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Future skill</w:t>
            </w:r>
          </w:p>
        </w:tc>
        <w:tc>
          <w:tcPr>
            <w:tcW w:w="1729" w:type="dxa"/>
            <w:shd w:val="clear" w:color="auto" w:fill="BFBFBF" w:themeFill="background1" w:themeFillShade="BF"/>
          </w:tcPr>
          <w:p w14:paraId="2F88D621" w14:textId="61318F95" w:rsidR="007A2A0E" w:rsidRPr="00261F0F" w:rsidRDefault="007A2A0E" w:rsidP="002B21D3">
            <w:pPr>
              <w:spacing w:before="120" w:after="12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Rank order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14:paraId="2F8B8136" w14:textId="5A75FC4F" w:rsidR="007A2A0E" w:rsidRPr="00261F0F" w:rsidRDefault="007A2A0E" w:rsidP="002B21D3">
            <w:pPr>
              <w:spacing w:before="120" w:after="12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Skill rank</w:t>
            </w:r>
          </w:p>
        </w:tc>
        <w:tc>
          <w:tcPr>
            <w:tcW w:w="1824" w:type="dxa"/>
            <w:shd w:val="clear" w:color="auto" w:fill="BFBFBF" w:themeFill="background1" w:themeFillShade="BF"/>
          </w:tcPr>
          <w:p w14:paraId="15E8CA90" w14:textId="697E8428" w:rsidR="007A2A0E" w:rsidRPr="00261F0F" w:rsidRDefault="007A2A0E" w:rsidP="002B21D3">
            <w:pPr>
              <w:spacing w:before="120" w:after="12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My score</w:t>
            </w:r>
          </w:p>
        </w:tc>
        <w:tc>
          <w:tcPr>
            <w:tcW w:w="1921" w:type="dxa"/>
            <w:shd w:val="clear" w:color="auto" w:fill="BFBFBF" w:themeFill="background1" w:themeFillShade="BF"/>
          </w:tcPr>
          <w:p w14:paraId="1EAFB6E7" w14:textId="5A10089E" w:rsidR="007A2A0E" w:rsidRPr="00261F0F" w:rsidRDefault="00A13189" w:rsidP="002B21D3">
            <w:pPr>
              <w:spacing w:before="120" w:after="12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Development s</w:t>
            </w:r>
            <w:r w:rsidR="007A2A0E">
              <w:rPr>
                <w:rFonts w:ascii="Arial Narrow" w:hAnsi="Arial Narrow" w:cs="Arial"/>
                <w:b/>
              </w:rPr>
              <w:t>core</w:t>
            </w:r>
          </w:p>
        </w:tc>
      </w:tr>
      <w:tr w:rsidR="007A2A0E" w14:paraId="22788678" w14:textId="77777777" w:rsidTr="007A2A0E">
        <w:tc>
          <w:tcPr>
            <w:tcW w:w="1787" w:type="dxa"/>
          </w:tcPr>
          <w:p w14:paraId="1FF36158" w14:textId="01016F13" w:rsidR="007A2A0E" w:rsidRPr="00E529C7" w:rsidRDefault="007A2A0E" w:rsidP="007A2A0E">
            <w:pPr>
              <w:spacing w:before="120" w:after="120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Complex Problem Solving</w:t>
            </w:r>
          </w:p>
        </w:tc>
        <w:tc>
          <w:tcPr>
            <w:tcW w:w="1729" w:type="dxa"/>
          </w:tcPr>
          <w:p w14:paraId="56EA3007" w14:textId="2F0ECD79" w:rsidR="007A2A0E" w:rsidRPr="00E529C7" w:rsidRDefault="007A2A0E" w:rsidP="00E529C7">
            <w:pPr>
              <w:spacing w:before="120" w:after="120"/>
              <w:jc w:val="center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755" w:type="dxa"/>
          </w:tcPr>
          <w:p w14:paraId="71416C2F" w14:textId="65ED5CD1" w:rsidR="007A2A0E" w:rsidRPr="00E529C7" w:rsidRDefault="007A2A0E" w:rsidP="00E529C7">
            <w:pPr>
              <w:spacing w:before="120" w:after="120"/>
              <w:jc w:val="center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824" w:type="dxa"/>
          </w:tcPr>
          <w:p w14:paraId="75E039A3" w14:textId="5E0EBCAA" w:rsidR="007A2A0E" w:rsidRPr="00E529C7" w:rsidRDefault="007A2A0E" w:rsidP="00E529C7">
            <w:pPr>
              <w:spacing w:before="120" w:after="120"/>
              <w:jc w:val="center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921" w:type="dxa"/>
          </w:tcPr>
          <w:p w14:paraId="36101814" w14:textId="7668BC24" w:rsidR="007A2A0E" w:rsidRPr="00E529C7" w:rsidRDefault="007A2A0E" w:rsidP="00E529C7">
            <w:pPr>
              <w:spacing w:before="120" w:after="120"/>
              <w:jc w:val="center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2</w:t>
            </w:r>
          </w:p>
        </w:tc>
      </w:tr>
      <w:tr w:rsidR="007A2A0E" w14:paraId="20697E8B" w14:textId="77777777" w:rsidTr="007A2A0E">
        <w:tc>
          <w:tcPr>
            <w:tcW w:w="1787" w:type="dxa"/>
          </w:tcPr>
          <w:p w14:paraId="08B5AD9A" w14:textId="2B06B0FB" w:rsidR="007A2A0E" w:rsidRPr="00E529C7" w:rsidRDefault="007A2A0E" w:rsidP="007A2A0E">
            <w:pPr>
              <w:spacing w:before="120" w:after="120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Critical Thinking</w:t>
            </w:r>
          </w:p>
        </w:tc>
        <w:tc>
          <w:tcPr>
            <w:tcW w:w="1729" w:type="dxa"/>
          </w:tcPr>
          <w:p w14:paraId="3CD1AC56" w14:textId="3AC0696C" w:rsidR="007A2A0E" w:rsidRPr="00E529C7" w:rsidRDefault="007A2A0E" w:rsidP="00E529C7">
            <w:pPr>
              <w:spacing w:before="120" w:after="120"/>
              <w:jc w:val="center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755" w:type="dxa"/>
          </w:tcPr>
          <w:p w14:paraId="52CD2C58" w14:textId="02991EB8" w:rsidR="007A2A0E" w:rsidRPr="00E529C7" w:rsidRDefault="007A2A0E" w:rsidP="00E529C7">
            <w:pPr>
              <w:spacing w:before="120" w:after="120"/>
              <w:jc w:val="center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824" w:type="dxa"/>
          </w:tcPr>
          <w:p w14:paraId="242B024A" w14:textId="473C1B16" w:rsidR="007A2A0E" w:rsidRPr="00E529C7" w:rsidRDefault="007A2A0E" w:rsidP="00E529C7">
            <w:pPr>
              <w:spacing w:before="120" w:after="120"/>
              <w:jc w:val="center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921" w:type="dxa"/>
          </w:tcPr>
          <w:p w14:paraId="21038DF4" w14:textId="67E7F535" w:rsidR="007A2A0E" w:rsidRPr="00E529C7" w:rsidRDefault="007A2A0E" w:rsidP="00E529C7">
            <w:pPr>
              <w:spacing w:before="120" w:after="120"/>
              <w:jc w:val="center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3</w:t>
            </w:r>
          </w:p>
        </w:tc>
      </w:tr>
      <w:tr w:rsidR="007A2A0E" w14:paraId="7F5D8867" w14:textId="77777777" w:rsidTr="007A2A0E">
        <w:tc>
          <w:tcPr>
            <w:tcW w:w="1787" w:type="dxa"/>
          </w:tcPr>
          <w:p w14:paraId="48A2CB5A" w14:textId="48B6D768" w:rsidR="007A2A0E" w:rsidRPr="00E529C7" w:rsidRDefault="007A2A0E" w:rsidP="007A2A0E">
            <w:pPr>
              <w:spacing w:before="120" w:after="120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Creativity</w:t>
            </w:r>
          </w:p>
        </w:tc>
        <w:tc>
          <w:tcPr>
            <w:tcW w:w="1729" w:type="dxa"/>
          </w:tcPr>
          <w:p w14:paraId="2860110A" w14:textId="297292DD" w:rsidR="007A2A0E" w:rsidRPr="00E529C7" w:rsidRDefault="007A2A0E" w:rsidP="00E529C7">
            <w:pPr>
              <w:spacing w:before="120" w:after="120"/>
              <w:jc w:val="center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755" w:type="dxa"/>
          </w:tcPr>
          <w:p w14:paraId="087A8234" w14:textId="2B78F936" w:rsidR="007A2A0E" w:rsidRPr="00E529C7" w:rsidRDefault="007A2A0E" w:rsidP="00E529C7">
            <w:pPr>
              <w:spacing w:before="120" w:after="120"/>
              <w:jc w:val="center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824" w:type="dxa"/>
          </w:tcPr>
          <w:p w14:paraId="5EE1C900" w14:textId="5AFD46AF" w:rsidR="007A2A0E" w:rsidRPr="00E529C7" w:rsidRDefault="007A2A0E" w:rsidP="00E529C7">
            <w:pPr>
              <w:spacing w:before="120" w:after="120"/>
              <w:jc w:val="center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921" w:type="dxa"/>
          </w:tcPr>
          <w:p w14:paraId="16E8E31D" w14:textId="418D9F03" w:rsidR="007A2A0E" w:rsidRPr="00E529C7" w:rsidRDefault="007A2A0E" w:rsidP="00E529C7">
            <w:pPr>
              <w:spacing w:before="120" w:after="120"/>
              <w:jc w:val="center"/>
              <w:rPr>
                <w:rFonts w:cs="Arial"/>
                <w:sz w:val="20"/>
                <w:szCs w:val="20"/>
              </w:rPr>
            </w:pPr>
            <w:r w:rsidRPr="00E529C7">
              <w:rPr>
                <w:sz w:val="20"/>
                <w:szCs w:val="20"/>
                <w:lang w:val="en-GB"/>
              </w:rPr>
              <w:t>1</w:t>
            </w:r>
          </w:p>
        </w:tc>
      </w:tr>
    </w:tbl>
    <w:p w14:paraId="37552E28" w14:textId="59D87AAA" w:rsidR="007A2A0E" w:rsidRDefault="007A2A0E" w:rsidP="00BA0E36"/>
    <w:p w14:paraId="22236132" w14:textId="3EA7DB9C" w:rsidR="007A2A0E" w:rsidRPr="00BE2E2C" w:rsidRDefault="007A2A0E" w:rsidP="007A2A0E">
      <w:pPr>
        <w:pStyle w:val="ListParagraph"/>
        <w:numPr>
          <w:ilvl w:val="0"/>
          <w:numId w:val="23"/>
        </w:numPr>
        <w:rPr>
          <w:rFonts w:ascii="Arial Narrow" w:hAnsi="Arial Narrow" w:cs="Arial"/>
          <w:b/>
          <w:sz w:val="24"/>
          <w:szCs w:val="24"/>
        </w:rPr>
      </w:pPr>
      <w:r w:rsidRPr="00BE2E2C">
        <w:rPr>
          <w:rFonts w:cs="Arial"/>
          <w:color w:val="006CAB"/>
          <w:sz w:val="24"/>
          <w:szCs w:val="24"/>
        </w:rPr>
        <w:t>Plan your development</w:t>
      </w:r>
    </w:p>
    <w:p w14:paraId="27A87B6B" w14:textId="27EC5637" w:rsidR="007A2A0E" w:rsidRPr="007A2A0E" w:rsidRDefault="007A2A0E" w:rsidP="007A2A0E">
      <w:pPr>
        <w:rPr>
          <w:lang w:eastAsia="ja-JP"/>
        </w:rPr>
      </w:pPr>
      <w:r w:rsidRPr="007A2A0E">
        <w:rPr>
          <w:lang w:eastAsia="ja-JP"/>
        </w:rPr>
        <w:t xml:space="preserve">Re-ordering the list based on </w:t>
      </w:r>
      <w:r w:rsidRPr="007A2A0E">
        <w:rPr>
          <w:i/>
          <w:lang w:eastAsia="ja-JP"/>
        </w:rPr>
        <w:t>Development Score</w:t>
      </w:r>
      <w:r w:rsidRPr="007A2A0E">
        <w:rPr>
          <w:lang w:eastAsia="ja-JP"/>
        </w:rPr>
        <w:t xml:space="preserve"> (lowest at the </w:t>
      </w:r>
      <w:r w:rsidRPr="00AB29F3">
        <w:rPr>
          <w:noProof/>
          <w:lang w:eastAsia="ja-JP"/>
        </w:rPr>
        <w:t>top)</w:t>
      </w:r>
      <w:r w:rsidRPr="007A2A0E">
        <w:rPr>
          <w:lang w:eastAsia="ja-JP"/>
        </w:rPr>
        <w:t xml:space="preserve"> will give you a priority order for skills to develop. So, in our example above, Creativity would be the first, followed by Complex Problem solving, then Critical Thinking.</w:t>
      </w:r>
    </w:p>
    <w:p w14:paraId="05937AF0" w14:textId="3F7087C4" w:rsidR="007A2A0E" w:rsidRPr="007A2A0E" w:rsidRDefault="007A2A0E" w:rsidP="007A2A0E">
      <w:pPr>
        <w:rPr>
          <w:lang w:eastAsia="ja-JP"/>
        </w:rPr>
      </w:pPr>
      <w:r w:rsidRPr="007A2A0E">
        <w:rPr>
          <w:lang w:eastAsia="ja-JP"/>
        </w:rPr>
        <w:t>The intent of the scoring system is to make choosing the skills to develop easier. Essentially, you should be focusing on the highest ranked, worst skill you</w:t>
      </w:r>
      <w:r w:rsidR="00BE2E2C">
        <w:rPr>
          <w:lang w:eastAsia="ja-JP"/>
        </w:rPr>
        <w:t xml:space="preserve"> have (from the list), until it’s no longer your worst or it’s</w:t>
      </w:r>
      <w:r w:rsidRPr="007A2A0E">
        <w:rPr>
          <w:lang w:eastAsia="ja-JP"/>
        </w:rPr>
        <w:t xml:space="preserve"> no longer as highly ranked.</w:t>
      </w:r>
    </w:p>
    <w:p w14:paraId="05DFEC1C" w14:textId="6830F126" w:rsidR="007A2A0E" w:rsidRPr="007A2A0E" w:rsidRDefault="007A2A0E" w:rsidP="007A2A0E">
      <w:pPr>
        <w:rPr>
          <w:lang w:eastAsia="ja-JP"/>
        </w:rPr>
      </w:pPr>
      <w:r w:rsidRPr="007A2A0E">
        <w:rPr>
          <w:lang w:eastAsia="ja-JP"/>
        </w:rPr>
        <w:t xml:space="preserve">As a </w:t>
      </w:r>
      <w:r w:rsidRPr="00AB29F3">
        <w:rPr>
          <w:noProof/>
          <w:lang w:eastAsia="ja-JP"/>
        </w:rPr>
        <w:t>PhD</w:t>
      </w:r>
      <w:r w:rsidRPr="007A2A0E">
        <w:rPr>
          <w:lang w:eastAsia="ja-JP"/>
        </w:rPr>
        <w:t xml:space="preserve"> student, you will (likely) be competing for jobs with other </w:t>
      </w:r>
      <w:r w:rsidRPr="00AB29F3">
        <w:rPr>
          <w:noProof/>
          <w:lang w:eastAsia="ja-JP"/>
        </w:rPr>
        <w:t>PhD</w:t>
      </w:r>
      <w:r w:rsidRPr="007A2A0E">
        <w:rPr>
          <w:lang w:eastAsia="ja-JP"/>
        </w:rPr>
        <w:t xml:space="preserve"> </w:t>
      </w:r>
      <w:r w:rsidRPr="00AB29F3">
        <w:rPr>
          <w:noProof/>
          <w:lang w:eastAsia="ja-JP"/>
        </w:rPr>
        <w:t>students</w:t>
      </w:r>
      <w:r w:rsidR="00AB29F3">
        <w:rPr>
          <w:noProof/>
          <w:lang w:eastAsia="ja-JP"/>
        </w:rPr>
        <w:t>. T</w:t>
      </w:r>
      <w:r w:rsidRPr="00AB29F3">
        <w:rPr>
          <w:noProof/>
          <w:lang w:eastAsia="ja-JP"/>
        </w:rPr>
        <w:t>hus</w:t>
      </w:r>
      <w:r w:rsidRPr="007A2A0E">
        <w:rPr>
          <w:lang w:eastAsia="ja-JP"/>
        </w:rPr>
        <w:t xml:space="preserve"> your self-ranking (and therefore the effort </w:t>
      </w:r>
      <w:r w:rsidRPr="00AB29F3">
        <w:rPr>
          <w:noProof/>
          <w:lang w:eastAsia="ja-JP"/>
        </w:rPr>
        <w:t>you</w:t>
      </w:r>
      <w:r w:rsidRPr="007A2A0E">
        <w:rPr>
          <w:lang w:eastAsia="ja-JP"/>
        </w:rPr>
        <w:t xml:space="preserve"> put into developing each skill) could take into account your performance </w:t>
      </w:r>
      <w:r w:rsidRPr="00AB29F3">
        <w:rPr>
          <w:noProof/>
          <w:lang w:eastAsia="ja-JP"/>
        </w:rPr>
        <w:t>relative to</w:t>
      </w:r>
      <w:r w:rsidRPr="007A2A0E">
        <w:rPr>
          <w:lang w:eastAsia="ja-JP"/>
        </w:rPr>
        <w:t xml:space="preserve"> your peers.</w:t>
      </w:r>
    </w:p>
    <w:p w14:paraId="7A719402" w14:textId="38A01B91" w:rsidR="007A2A0E" w:rsidRPr="007A2A0E" w:rsidRDefault="007A2A0E" w:rsidP="007A2A0E">
      <w:pPr>
        <w:rPr>
          <w:lang w:eastAsia="ja-JP"/>
        </w:rPr>
      </w:pPr>
      <w:r w:rsidRPr="007A2A0E">
        <w:rPr>
          <w:lang w:eastAsia="ja-JP"/>
        </w:rPr>
        <w:t>However, such an approach is fraught as you do not want to get into the habit of regularly comparing yourself to others. Instead, it might be better to focus on developing a skill (or h</w:t>
      </w:r>
      <w:r w:rsidR="00BE2E2C">
        <w:rPr>
          <w:lang w:eastAsia="ja-JP"/>
        </w:rPr>
        <w:t>abit that forms a skill) every three</w:t>
      </w:r>
      <w:r w:rsidRPr="007A2A0E">
        <w:rPr>
          <w:lang w:eastAsia="ja-JP"/>
        </w:rPr>
        <w:t xml:space="preserve"> months. Thus, the top four items </w:t>
      </w:r>
      <w:r w:rsidR="00AB29F3">
        <w:rPr>
          <w:noProof/>
          <w:lang w:eastAsia="ja-JP"/>
        </w:rPr>
        <w:t>o</w:t>
      </w:r>
      <w:r w:rsidRPr="00AB29F3">
        <w:rPr>
          <w:noProof/>
          <w:lang w:eastAsia="ja-JP"/>
        </w:rPr>
        <w:t>n</w:t>
      </w:r>
      <w:r w:rsidRPr="007A2A0E">
        <w:rPr>
          <w:lang w:eastAsia="ja-JP"/>
        </w:rPr>
        <w:t xml:space="preserve"> your development list become the skills to build over the next 12 months. </w:t>
      </w:r>
    </w:p>
    <w:p w14:paraId="72480683" w14:textId="7D0817C3" w:rsidR="007A2A0E" w:rsidRPr="007A2A0E" w:rsidRDefault="007A2A0E" w:rsidP="007A2A0E">
      <w:pPr>
        <w:rPr>
          <w:lang w:eastAsia="ja-JP"/>
        </w:rPr>
      </w:pPr>
      <w:r w:rsidRPr="007A2A0E">
        <w:rPr>
          <w:lang w:eastAsia="ja-JP"/>
        </w:rPr>
        <w:t xml:space="preserve">For some skills, you may argue they will develop naturally as part of a </w:t>
      </w:r>
      <w:r w:rsidRPr="00AB29F3">
        <w:rPr>
          <w:noProof/>
          <w:lang w:eastAsia="ja-JP"/>
        </w:rPr>
        <w:t>PhD</w:t>
      </w:r>
      <w:r w:rsidRPr="007A2A0E">
        <w:rPr>
          <w:lang w:eastAsia="ja-JP"/>
        </w:rPr>
        <w:t xml:space="preserve"> (from our list above that might be critical thinking or complex problem solving). Therefore, you might decide to </w:t>
      </w:r>
      <w:r w:rsidRPr="00BE2E2C">
        <w:rPr>
          <w:lang w:eastAsia="ja-JP"/>
        </w:rPr>
        <w:t>skip</w:t>
      </w:r>
      <w:r w:rsidRPr="007A2A0E">
        <w:rPr>
          <w:lang w:eastAsia="ja-JP"/>
        </w:rPr>
        <w:t xml:space="preserve"> working on those and focus on others that are less likely the focus of a </w:t>
      </w:r>
      <w:r w:rsidRPr="00AB29F3">
        <w:rPr>
          <w:noProof/>
          <w:lang w:eastAsia="ja-JP"/>
        </w:rPr>
        <w:t>PhD</w:t>
      </w:r>
      <w:r w:rsidRPr="007A2A0E">
        <w:rPr>
          <w:lang w:eastAsia="ja-JP"/>
        </w:rPr>
        <w:t xml:space="preserve"> (from our list above that might be Creativity or Serv</w:t>
      </w:r>
      <w:r w:rsidR="00BE2E2C">
        <w:rPr>
          <w:lang w:eastAsia="ja-JP"/>
        </w:rPr>
        <w:t>ice Orientation). However, it’s</w:t>
      </w:r>
      <w:r w:rsidRPr="007A2A0E">
        <w:rPr>
          <w:lang w:eastAsia="ja-JP"/>
        </w:rPr>
        <w:t xml:space="preserve"> also worth considering if those skills (the ones forming part of a </w:t>
      </w:r>
      <w:r w:rsidRPr="00AB29F3">
        <w:rPr>
          <w:noProof/>
          <w:lang w:eastAsia="ja-JP"/>
        </w:rPr>
        <w:t>PhD</w:t>
      </w:r>
      <w:r w:rsidRPr="007A2A0E">
        <w:rPr>
          <w:lang w:eastAsia="ja-JP"/>
        </w:rPr>
        <w:t>) are developing at a sufficient pace; if not you might focus on them a little more.</w:t>
      </w:r>
    </w:p>
    <w:p w14:paraId="502EBE1C" w14:textId="77777777" w:rsidR="007A2A0E" w:rsidRPr="007A2A0E" w:rsidRDefault="007A2A0E" w:rsidP="007A2A0E">
      <w:pPr>
        <w:rPr>
          <w:lang w:val="en-US" w:eastAsia="ja-JP"/>
        </w:rPr>
      </w:pPr>
      <w:r w:rsidRPr="007A2A0E">
        <w:rPr>
          <w:lang w:val="en-US" w:eastAsia="ja-JP"/>
        </w:rPr>
        <w:t>For the top (four) items on your list of skills to develop, make a plan for each. The plan might include getting experience, completing a formal qualification, seeking out a mentor, a combination of all three – or something entirely different.</w:t>
      </w:r>
    </w:p>
    <w:p w14:paraId="2C400F04" w14:textId="77777777" w:rsidR="007A2A0E" w:rsidRPr="007A2A0E" w:rsidRDefault="007A2A0E" w:rsidP="007A2A0E">
      <w:pPr>
        <w:rPr>
          <w:lang w:eastAsia="ja-JP"/>
        </w:rPr>
      </w:pPr>
      <w:r w:rsidRPr="007A2A0E">
        <w:rPr>
          <w:lang w:eastAsia="ja-JP"/>
        </w:rPr>
        <w:t>Break the next 12 months down into a series of four 90 day blocks (i.e. groups of three months).</w:t>
      </w:r>
    </w:p>
    <w:p w14:paraId="2BAC2562" w14:textId="77777777" w:rsidR="00052BAE" w:rsidRDefault="00052BAE" w:rsidP="007A2A0E">
      <w:pPr>
        <w:rPr>
          <w:ins w:id="1" w:author="Linda Pappas" w:date="2017-02-15T11:49:00Z"/>
          <w:lang w:eastAsia="ja-JP"/>
        </w:rPr>
      </w:pPr>
    </w:p>
    <w:p w14:paraId="308CD3F0" w14:textId="68B610B7" w:rsidR="007A2A0E" w:rsidRPr="007A2A0E" w:rsidRDefault="007A2A0E" w:rsidP="007A2A0E">
      <w:pPr>
        <w:rPr>
          <w:lang w:eastAsia="ja-JP"/>
        </w:rPr>
      </w:pPr>
      <w:r w:rsidRPr="007A2A0E">
        <w:rPr>
          <w:lang w:eastAsia="ja-JP"/>
        </w:rPr>
        <w:t xml:space="preserve">Now, look at those blocks and note those that might be particularly busy and those that are more open. For example, in Australia (Southern Hemisphere) the Dec-Jan period might be listed as busy if you plan to take holidays. Similarly, </w:t>
      </w:r>
      <w:r w:rsidR="000F6813">
        <w:rPr>
          <w:lang w:eastAsia="ja-JP"/>
        </w:rPr>
        <w:t>during Jan</w:t>
      </w:r>
      <w:r w:rsidRPr="007A2A0E">
        <w:rPr>
          <w:lang w:eastAsia="ja-JP"/>
        </w:rPr>
        <w:t xml:space="preserve">-Feb </w:t>
      </w:r>
      <w:r w:rsidR="000F6813">
        <w:rPr>
          <w:lang w:eastAsia="ja-JP"/>
        </w:rPr>
        <w:t xml:space="preserve">it </w:t>
      </w:r>
      <w:r w:rsidRPr="007A2A0E">
        <w:rPr>
          <w:lang w:eastAsia="ja-JP"/>
        </w:rPr>
        <w:t>might be difficult to access your supervisor or senior researchers because they are busy writing grants. Conversely, US or European (Northern Hemisphere) based-students might find Jun-Jul busy with holidays.</w:t>
      </w:r>
    </w:p>
    <w:p w14:paraId="25AB5C9B" w14:textId="714E5E91" w:rsidR="007A2A0E" w:rsidRPr="007A2A0E" w:rsidRDefault="000F6813" w:rsidP="007A2A0E">
      <w:pPr>
        <w:rPr>
          <w:lang w:eastAsia="ja-JP"/>
        </w:rPr>
      </w:pPr>
      <w:r>
        <w:rPr>
          <w:lang w:eastAsia="ja-JP"/>
        </w:rPr>
        <w:t>But</w:t>
      </w:r>
      <w:r w:rsidR="007A2A0E" w:rsidRPr="007A2A0E">
        <w:rPr>
          <w:lang w:eastAsia="ja-JP"/>
        </w:rPr>
        <w:t xml:space="preserve">, these same </w:t>
      </w:r>
      <w:r w:rsidR="007A2A0E" w:rsidRPr="000F6813">
        <w:rPr>
          <w:lang w:eastAsia="ja-JP"/>
        </w:rPr>
        <w:t>busy period</w:t>
      </w:r>
      <w:r w:rsidR="007A2A0E" w:rsidRPr="007A2A0E">
        <w:rPr>
          <w:lang w:eastAsia="ja-JP"/>
        </w:rPr>
        <w:t>s might be when you can get more work done if you</w:t>
      </w:r>
      <w:r>
        <w:rPr>
          <w:lang w:eastAsia="ja-JP"/>
        </w:rPr>
        <w:t>’re</w:t>
      </w:r>
      <w:r w:rsidR="007A2A0E" w:rsidRPr="007A2A0E">
        <w:rPr>
          <w:lang w:eastAsia="ja-JP"/>
        </w:rPr>
        <w:t xml:space="preserve"> still collecting data or writing up your work. For example, you might have better access to equipment. There might be </w:t>
      </w:r>
      <w:r w:rsidR="00AB29F3" w:rsidRPr="00AB29F3">
        <w:rPr>
          <w:noProof/>
          <w:lang w:eastAsia="ja-JP"/>
        </w:rPr>
        <w:t>fewer</w:t>
      </w:r>
      <w:r w:rsidR="00AB29F3" w:rsidRPr="007A2A0E">
        <w:rPr>
          <w:lang w:eastAsia="ja-JP"/>
        </w:rPr>
        <w:t xml:space="preserve"> </w:t>
      </w:r>
      <w:r w:rsidR="007A2A0E" w:rsidRPr="007A2A0E">
        <w:rPr>
          <w:lang w:eastAsia="ja-JP"/>
        </w:rPr>
        <w:t>people around to distract you.</w:t>
      </w:r>
    </w:p>
    <w:p w14:paraId="3A0C658C" w14:textId="668ED929" w:rsidR="007A2A0E" w:rsidRPr="007A2A0E" w:rsidRDefault="007A2A0E" w:rsidP="007A2A0E">
      <w:pPr>
        <w:rPr>
          <w:lang w:eastAsia="ja-JP"/>
        </w:rPr>
      </w:pPr>
      <w:r w:rsidRPr="007A2A0E">
        <w:rPr>
          <w:lang w:eastAsia="ja-JP"/>
        </w:rPr>
        <w:t xml:space="preserve">Once you have the 90 day blocks planned out, allocate different career building activities to each block. Some will likely span several </w:t>
      </w:r>
      <w:r w:rsidRPr="00AB29F3">
        <w:rPr>
          <w:noProof/>
          <w:lang w:eastAsia="ja-JP"/>
        </w:rPr>
        <w:t>blocks</w:t>
      </w:r>
      <w:r w:rsidR="00AB29F3" w:rsidRPr="00AB29F3">
        <w:rPr>
          <w:noProof/>
          <w:lang w:eastAsia="ja-JP"/>
        </w:rPr>
        <w:t>;</w:t>
      </w:r>
      <w:r w:rsidRPr="00AB29F3">
        <w:rPr>
          <w:noProof/>
          <w:lang w:eastAsia="ja-JP"/>
        </w:rPr>
        <w:t xml:space="preserve"> others</w:t>
      </w:r>
      <w:r w:rsidRPr="007A2A0E">
        <w:rPr>
          <w:lang w:eastAsia="ja-JP"/>
        </w:rPr>
        <w:t xml:space="preserve"> will not. Some might even span the entire year.</w:t>
      </w:r>
    </w:p>
    <w:p w14:paraId="08A09164" w14:textId="4BBACC05" w:rsidR="007A2A0E" w:rsidRPr="007A2A0E" w:rsidRDefault="007A2A0E" w:rsidP="007A2A0E">
      <w:pPr>
        <w:rPr>
          <w:lang w:eastAsia="ja-JP"/>
        </w:rPr>
      </w:pPr>
      <w:r w:rsidRPr="007A2A0E">
        <w:rPr>
          <w:lang w:eastAsia="ja-JP"/>
        </w:rPr>
        <w:t>What’s the highest priority – focus on it</w:t>
      </w:r>
      <w:r w:rsidR="00AB29F3">
        <w:rPr>
          <w:lang w:eastAsia="ja-JP"/>
        </w:rPr>
        <w:t>.</w:t>
      </w:r>
    </w:p>
    <w:p w14:paraId="12F66187" w14:textId="4EE27689" w:rsidR="007A2A0E" w:rsidRPr="007A2A0E" w:rsidRDefault="007A2A0E" w:rsidP="007A2A0E">
      <w:pPr>
        <w:rPr>
          <w:lang w:eastAsia="ja-JP"/>
        </w:rPr>
      </w:pPr>
      <w:r w:rsidRPr="007A2A0E">
        <w:rPr>
          <w:lang w:eastAsia="ja-JP"/>
        </w:rPr>
        <w:t xml:space="preserve">What are the second and subsequent priorities – note </w:t>
      </w:r>
      <w:r w:rsidR="000F6813">
        <w:rPr>
          <w:lang w:eastAsia="ja-JP"/>
        </w:rPr>
        <w:t xml:space="preserve">them down, and consider avoiding </w:t>
      </w:r>
      <w:r w:rsidRPr="007A2A0E">
        <w:rPr>
          <w:lang w:eastAsia="ja-JP"/>
        </w:rPr>
        <w:t xml:space="preserve">them until you have your </w:t>
      </w:r>
      <w:r w:rsidRPr="00AB29F3">
        <w:rPr>
          <w:noProof/>
          <w:lang w:eastAsia="ja-JP"/>
        </w:rPr>
        <w:t>first priority</w:t>
      </w:r>
      <w:r w:rsidRPr="007A2A0E">
        <w:rPr>
          <w:lang w:eastAsia="ja-JP"/>
        </w:rPr>
        <w:t xml:space="preserve"> in hand. i.e. second and subsequent priorities tend to serve as distractions to our main focus. So, we suggest </w:t>
      </w:r>
      <w:r w:rsidR="000F6813">
        <w:rPr>
          <w:lang w:val="en-US" w:eastAsia="ja-JP"/>
        </w:rPr>
        <w:t xml:space="preserve">focusing on one item in each </w:t>
      </w:r>
      <w:r w:rsidR="00EA6C37">
        <w:rPr>
          <w:lang w:val="en-US" w:eastAsia="ja-JP"/>
        </w:rPr>
        <w:t>3</w:t>
      </w:r>
      <w:r w:rsidR="000F6813">
        <w:rPr>
          <w:lang w:val="en-US" w:eastAsia="ja-JP"/>
        </w:rPr>
        <w:t>-</w:t>
      </w:r>
      <w:r w:rsidRPr="007A2A0E">
        <w:rPr>
          <w:lang w:val="en-US" w:eastAsia="ja-JP"/>
        </w:rPr>
        <w:t xml:space="preserve">month block, rather than trying </w:t>
      </w:r>
      <w:r w:rsidRPr="00AB29F3">
        <w:rPr>
          <w:noProof/>
          <w:lang w:val="en-US" w:eastAsia="ja-JP"/>
        </w:rPr>
        <w:t>to simultaneously develop four different skills</w:t>
      </w:r>
      <w:r w:rsidRPr="007A2A0E">
        <w:rPr>
          <w:lang w:val="en-US" w:eastAsia="ja-JP"/>
        </w:rPr>
        <w:t>.</w:t>
      </w:r>
    </w:p>
    <w:p w14:paraId="1108345D" w14:textId="3D7DF2D0" w:rsidR="007A2A0E" w:rsidRPr="007A2A0E" w:rsidRDefault="007A2A0E" w:rsidP="007A2A0E">
      <w:pPr>
        <w:rPr>
          <w:lang w:val="en-US" w:eastAsia="ja-JP"/>
        </w:rPr>
      </w:pPr>
      <w:r w:rsidRPr="007A2A0E">
        <w:rPr>
          <w:lang w:eastAsia="ja-JP"/>
        </w:rPr>
        <w:t xml:space="preserve">This section will </w:t>
      </w:r>
      <w:r w:rsidRPr="00AB29F3">
        <w:rPr>
          <w:noProof/>
          <w:lang w:eastAsia="ja-JP"/>
        </w:rPr>
        <w:t>be detailed</w:t>
      </w:r>
      <w:r w:rsidRPr="007A2A0E">
        <w:rPr>
          <w:lang w:eastAsia="ja-JP"/>
        </w:rPr>
        <w:t>. It will inc</w:t>
      </w:r>
      <w:r w:rsidR="000F6813">
        <w:rPr>
          <w:lang w:eastAsia="ja-JP"/>
        </w:rPr>
        <w:t>lude four 90 day plans. Each 90-</w:t>
      </w:r>
      <w:r w:rsidRPr="007A2A0E">
        <w:rPr>
          <w:lang w:eastAsia="ja-JP"/>
        </w:rPr>
        <w:t>day</w:t>
      </w:r>
      <w:r w:rsidR="000F6813">
        <w:rPr>
          <w:lang w:eastAsia="ja-JP"/>
        </w:rPr>
        <w:t xml:space="preserve"> plan might have three to five </w:t>
      </w:r>
      <w:r w:rsidRPr="007A2A0E">
        <w:rPr>
          <w:lang w:eastAsia="ja-JP"/>
        </w:rPr>
        <w:t>dot points, listing the main foci for that period, how you know if you</w:t>
      </w:r>
      <w:r w:rsidR="000F6813">
        <w:rPr>
          <w:lang w:eastAsia="ja-JP"/>
        </w:rPr>
        <w:t>’ve</w:t>
      </w:r>
      <w:r w:rsidRPr="007A2A0E">
        <w:rPr>
          <w:lang w:eastAsia="ja-JP"/>
        </w:rPr>
        <w:t xml:space="preserve"> achieved your intent, the impact of success or failure and how you will reward yourself for achievements/milestones. Make sure the </w:t>
      </w:r>
      <w:r w:rsidRPr="007A2A0E">
        <w:rPr>
          <w:lang w:val="en-US" w:eastAsia="ja-JP"/>
        </w:rPr>
        <w:t xml:space="preserve">plan follows the SMART goal rules. </w:t>
      </w:r>
    </w:p>
    <w:p w14:paraId="3B936AC8" w14:textId="6759C750" w:rsidR="007A2A0E" w:rsidRPr="000F6813" w:rsidRDefault="007A2A0E" w:rsidP="007A2A0E">
      <w:pPr>
        <w:pStyle w:val="ListParagraph"/>
        <w:numPr>
          <w:ilvl w:val="0"/>
          <w:numId w:val="23"/>
        </w:numPr>
        <w:rPr>
          <w:rFonts w:ascii="Arial Narrow" w:hAnsi="Arial Narrow" w:cs="Arial"/>
          <w:b/>
          <w:sz w:val="24"/>
          <w:szCs w:val="24"/>
        </w:rPr>
      </w:pPr>
      <w:r w:rsidRPr="000F6813">
        <w:rPr>
          <w:rFonts w:cs="Arial"/>
          <w:color w:val="006CAB"/>
          <w:sz w:val="24"/>
          <w:szCs w:val="24"/>
        </w:rPr>
        <w:t>Review and implement</w:t>
      </w:r>
    </w:p>
    <w:p w14:paraId="54654EEE" w14:textId="112DD6BC" w:rsidR="007A2A0E" w:rsidRPr="007A2A0E" w:rsidRDefault="007A2A0E" w:rsidP="007A2A0E">
      <w:pPr>
        <w:rPr>
          <w:lang w:eastAsia="ja-JP"/>
        </w:rPr>
      </w:pPr>
      <w:r w:rsidRPr="007A2A0E">
        <w:rPr>
          <w:lang w:eastAsia="ja-JP"/>
        </w:rPr>
        <w:t xml:space="preserve">Look </w:t>
      </w:r>
      <w:r w:rsidRPr="00AB29F3">
        <w:rPr>
          <w:noProof/>
          <w:lang w:eastAsia="ja-JP"/>
        </w:rPr>
        <w:t>a</w:t>
      </w:r>
      <w:r w:rsidR="00AB29F3">
        <w:rPr>
          <w:noProof/>
          <w:lang w:eastAsia="ja-JP"/>
        </w:rPr>
        <w:t>t</w:t>
      </w:r>
      <w:r w:rsidRPr="007A2A0E">
        <w:rPr>
          <w:lang w:eastAsia="ja-JP"/>
        </w:rPr>
        <w:t xml:space="preserve"> the plan and consider – is it plausible? Does it all make sense?</w:t>
      </w:r>
    </w:p>
    <w:p w14:paraId="4D91DBA6" w14:textId="1B62DF1D" w:rsidR="007A2A0E" w:rsidRPr="007A2A0E" w:rsidRDefault="007A2A0E" w:rsidP="007A2A0E">
      <w:pPr>
        <w:rPr>
          <w:lang w:eastAsia="ja-JP"/>
        </w:rPr>
      </w:pPr>
      <w:r w:rsidRPr="007A2A0E">
        <w:rPr>
          <w:lang w:eastAsia="ja-JP"/>
        </w:rPr>
        <w:t>If yes, great! Start taking actio</w:t>
      </w:r>
      <w:r w:rsidR="000F6813">
        <w:rPr>
          <w:lang w:eastAsia="ja-JP"/>
        </w:rPr>
        <w:t>n on the items in your first 90-</w:t>
      </w:r>
      <w:r w:rsidRPr="007A2A0E">
        <w:rPr>
          <w:lang w:eastAsia="ja-JP"/>
        </w:rPr>
        <w:t>day block.</w:t>
      </w:r>
    </w:p>
    <w:p w14:paraId="6FA44B50" w14:textId="77777777" w:rsidR="007A2A0E" w:rsidRPr="007A2A0E" w:rsidRDefault="007A2A0E" w:rsidP="007A2A0E">
      <w:pPr>
        <w:rPr>
          <w:lang w:eastAsia="ja-JP"/>
        </w:rPr>
      </w:pPr>
      <w:r w:rsidRPr="007A2A0E">
        <w:rPr>
          <w:lang w:eastAsia="ja-JP"/>
        </w:rPr>
        <w:t xml:space="preserve">If not, change the </w:t>
      </w:r>
      <w:r w:rsidRPr="00AB29F3">
        <w:rPr>
          <w:noProof/>
          <w:lang w:eastAsia="ja-JP"/>
        </w:rPr>
        <w:t>plan</w:t>
      </w:r>
      <w:r w:rsidRPr="007A2A0E">
        <w:rPr>
          <w:lang w:eastAsia="ja-JP"/>
        </w:rPr>
        <w:t xml:space="preserve"> so it does make sense. </w:t>
      </w:r>
    </w:p>
    <w:p w14:paraId="0CEA3E5E" w14:textId="77777777" w:rsidR="007A2A0E" w:rsidRPr="007A2A0E" w:rsidRDefault="007A2A0E" w:rsidP="007A2A0E">
      <w:pPr>
        <w:rPr>
          <w:lang w:eastAsia="ja-JP"/>
        </w:rPr>
      </w:pPr>
      <w:r w:rsidRPr="007A2A0E">
        <w:rPr>
          <w:lang w:eastAsia="ja-JP"/>
        </w:rPr>
        <w:t>Now, set yourself a reminder to review the 90 day plans every – you guessed it – 90 days. Set a second reminder to review your entire plan every 12 months, starting from the list of skills required for the future of work.</w:t>
      </w:r>
    </w:p>
    <w:p w14:paraId="54FA0349" w14:textId="77777777" w:rsidR="007A2A0E" w:rsidRPr="007A2A0E" w:rsidRDefault="007A2A0E" w:rsidP="007A2A0E">
      <w:pPr>
        <w:rPr>
          <w:lang w:val="en-GB" w:eastAsia="ja-JP"/>
        </w:rPr>
      </w:pPr>
      <w:r w:rsidRPr="007A2A0E">
        <w:rPr>
          <w:lang w:val="en-GB" w:eastAsia="ja-JP"/>
        </w:rPr>
        <w:t>Good Luck!</w:t>
      </w:r>
    </w:p>
    <w:p w14:paraId="04B152ED" w14:textId="77777777" w:rsidR="007A2A0E" w:rsidRPr="007A2A0E" w:rsidRDefault="007A2A0E" w:rsidP="007A2A0E">
      <w:pPr>
        <w:rPr>
          <w:lang w:val="en-GB" w:eastAsia="ja-JP"/>
        </w:rPr>
      </w:pPr>
      <w:r w:rsidRPr="007A2A0E">
        <w:rPr>
          <w:lang w:val="en-GB" w:eastAsia="ja-JP"/>
        </w:rPr>
        <w:t>Need help? Contact:</w:t>
      </w:r>
    </w:p>
    <w:p w14:paraId="21C6F5BD" w14:textId="77777777" w:rsidR="007A2A0E" w:rsidRPr="007A2A0E" w:rsidRDefault="007A2A0E" w:rsidP="007A2A0E">
      <w:pPr>
        <w:rPr>
          <w:lang w:val="en-GB" w:eastAsia="ja-JP"/>
        </w:rPr>
      </w:pPr>
      <w:r w:rsidRPr="00AB29F3">
        <w:rPr>
          <w:noProof/>
          <w:lang w:val="en-GB" w:eastAsia="ja-JP"/>
        </w:rPr>
        <w:t>Dr</w:t>
      </w:r>
      <w:r w:rsidRPr="007A2A0E">
        <w:rPr>
          <w:lang w:val="en-GB" w:eastAsia="ja-JP"/>
        </w:rPr>
        <w:t xml:space="preserve"> Richard Huysmans</w:t>
      </w:r>
    </w:p>
    <w:p w14:paraId="68CE0A81" w14:textId="77777777" w:rsidR="007A2A0E" w:rsidRPr="007A2A0E" w:rsidRDefault="00601BB4" w:rsidP="007A2A0E">
      <w:pPr>
        <w:rPr>
          <w:lang w:val="en-GB" w:eastAsia="ja-JP"/>
        </w:rPr>
      </w:pPr>
      <w:hyperlink r:id="rId11" w:history="1">
        <w:r w:rsidR="007A2A0E" w:rsidRPr="007A2A0E">
          <w:rPr>
            <w:color w:val="0563C1" w:themeColor="hyperlink"/>
            <w:u w:val="single"/>
            <w:lang w:val="en-GB" w:eastAsia="ja-JP"/>
          </w:rPr>
          <w:t>Richard.huysmans@ravencg.com.au</w:t>
        </w:r>
      </w:hyperlink>
    </w:p>
    <w:p w14:paraId="4375F591" w14:textId="77777777" w:rsidR="007A2A0E" w:rsidRPr="007A2A0E" w:rsidRDefault="007A2A0E" w:rsidP="007A2A0E">
      <w:pPr>
        <w:rPr>
          <w:lang w:val="en-GB" w:eastAsia="ja-JP"/>
        </w:rPr>
      </w:pPr>
      <w:r w:rsidRPr="007A2A0E">
        <w:rPr>
          <w:lang w:val="en-GB" w:eastAsia="ja-JP"/>
        </w:rPr>
        <w:t>0412 606 178</w:t>
      </w:r>
    </w:p>
    <w:sectPr w:rsidR="007A2A0E" w:rsidRPr="007A2A0E" w:rsidSect="00A2545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0526F" w14:textId="77777777" w:rsidR="00601BB4" w:rsidRDefault="00601BB4" w:rsidP="00A871FA">
      <w:pPr>
        <w:spacing w:after="0" w:line="240" w:lineRule="auto"/>
      </w:pPr>
      <w:r>
        <w:separator/>
      </w:r>
    </w:p>
  </w:endnote>
  <w:endnote w:type="continuationSeparator" w:id="0">
    <w:p w14:paraId="0CEA1BF3" w14:textId="77777777" w:rsidR="00601BB4" w:rsidRDefault="00601BB4" w:rsidP="00A8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Never">
    <w:altName w:val="Times New Roman"/>
    <w:charset w:val="00"/>
    <w:family w:val="auto"/>
    <w:pitch w:val="variable"/>
    <w:sig w:usb0="00003A87" w:usb1="00000000" w:usb2="00000000" w:usb3="00000000" w:csb0="000000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CF139" w14:textId="77777777" w:rsidR="00601BB4" w:rsidRDefault="00601BB4" w:rsidP="00A871FA">
      <w:pPr>
        <w:spacing w:after="0" w:line="240" w:lineRule="auto"/>
      </w:pPr>
      <w:r>
        <w:separator/>
      </w:r>
    </w:p>
  </w:footnote>
  <w:footnote w:type="continuationSeparator" w:id="0">
    <w:p w14:paraId="656A6D21" w14:textId="77777777" w:rsidR="00601BB4" w:rsidRDefault="00601BB4" w:rsidP="00A87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8BF28" w14:textId="77777777" w:rsidR="00A871FA" w:rsidRPr="00CC75ED" w:rsidRDefault="00A871FA" w:rsidP="00A871FA">
    <w:pPr>
      <w:pStyle w:val="Header"/>
      <w:ind w:left="7200" w:right="440"/>
      <w:rPr>
        <w:rFonts w:ascii="Arial Narrow" w:hAnsi="Arial Narrow"/>
        <w:sz w:val="24"/>
        <w:szCs w:val="24"/>
      </w:rPr>
    </w:pPr>
    <w:r w:rsidRPr="00CC75ED">
      <w:rPr>
        <w:rFonts w:ascii="Arial Narrow" w:hAnsi="Arial Narrow"/>
        <w:noProof/>
        <w:color w:val="0070C0"/>
        <w:sz w:val="24"/>
        <w:szCs w:val="24"/>
        <w:lang w:val="en-NZ" w:eastAsia="en-NZ"/>
      </w:rPr>
      <w:drawing>
        <wp:anchor distT="0" distB="0" distL="114300" distR="114300" simplePos="0" relativeHeight="251659264" behindDoc="1" locked="0" layoutInCell="1" allowOverlap="1" wp14:anchorId="623A0F89" wp14:editId="6872E8D6">
          <wp:simplePos x="0" y="0"/>
          <wp:positionH relativeFrom="column">
            <wp:posOffset>-464185</wp:posOffset>
          </wp:positionH>
          <wp:positionV relativeFrom="paragraph">
            <wp:posOffset>-197485</wp:posOffset>
          </wp:positionV>
          <wp:extent cx="2202180" cy="792860"/>
          <wp:effectExtent l="0" t="0" r="7620" b="7620"/>
          <wp:wrapNone/>
          <wp:docPr id="1" name="Picture 1" descr="S:\ADM-MGE\General\Communications\Image library\Logos\Monash Logo\Black and White Monash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ADM-MGE\General\Communications\Image library\Logos\Monash Logo\Black and White Monash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79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75ED">
      <w:rPr>
        <w:rFonts w:ascii="Arial Narrow" w:hAnsi="Arial Narrow"/>
        <w:color w:val="0070C0"/>
        <w:sz w:val="24"/>
        <w:szCs w:val="24"/>
      </w:rPr>
      <w:t>MONASH</w:t>
    </w:r>
    <w:r w:rsidRPr="00CC75ED">
      <w:rPr>
        <w:rFonts w:ascii="Arial Narrow" w:hAnsi="Arial Narrow"/>
        <w:color w:val="0070C0"/>
        <w:sz w:val="24"/>
        <w:szCs w:val="24"/>
      </w:rPr>
      <w:br/>
    </w:r>
    <w:r w:rsidRPr="00CC75ED">
      <w:rPr>
        <w:rFonts w:ascii="Arial Narrow" w:hAnsi="Arial Narrow"/>
        <w:sz w:val="24"/>
        <w:szCs w:val="24"/>
      </w:rPr>
      <w:t>GRADUATE</w:t>
    </w:r>
    <w:r w:rsidRPr="00CC75ED">
      <w:rPr>
        <w:rFonts w:ascii="Arial Narrow" w:hAnsi="Arial Narrow"/>
        <w:sz w:val="24"/>
        <w:szCs w:val="24"/>
      </w:rPr>
      <w:br/>
      <w:t>EDUCATION</w:t>
    </w:r>
  </w:p>
  <w:p w14:paraId="5DA83B29" w14:textId="77777777" w:rsidR="00A871FA" w:rsidRDefault="00A8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768"/>
    <w:multiLevelType w:val="hybridMultilevel"/>
    <w:tmpl w:val="F3409356"/>
    <w:lvl w:ilvl="0" w:tplc="ACB4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CAB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0B94"/>
    <w:multiLevelType w:val="hybridMultilevel"/>
    <w:tmpl w:val="C520E190"/>
    <w:lvl w:ilvl="0" w:tplc="526681B2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  <w:color w:val="006CAB"/>
      </w:rPr>
    </w:lvl>
    <w:lvl w:ilvl="1" w:tplc="0C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0D9137E5"/>
    <w:multiLevelType w:val="hybridMultilevel"/>
    <w:tmpl w:val="FF9A4C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E5019C"/>
    <w:multiLevelType w:val="hybridMultilevel"/>
    <w:tmpl w:val="4EC8E518"/>
    <w:lvl w:ilvl="0" w:tplc="8ABCB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4593E"/>
    <w:multiLevelType w:val="hybridMultilevel"/>
    <w:tmpl w:val="F6420C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15770"/>
    <w:multiLevelType w:val="hybridMultilevel"/>
    <w:tmpl w:val="76E0F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8309F"/>
    <w:multiLevelType w:val="hybridMultilevel"/>
    <w:tmpl w:val="85B4F17E"/>
    <w:lvl w:ilvl="0" w:tplc="9CD08660">
      <w:start w:val="1"/>
      <w:numFmt w:val="bullet"/>
      <w:pStyle w:val="BulletsWLandscape"/>
      <w:lvlText w:val=""/>
      <w:lvlJc w:val="left"/>
      <w:pPr>
        <w:ind w:left="720" w:hanging="360"/>
      </w:pPr>
      <w:rPr>
        <w:rFonts w:ascii="Symbol" w:hAnsi="Symbol" w:hint="default"/>
        <w:color w:val="006CAB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667DF"/>
    <w:multiLevelType w:val="hybridMultilevel"/>
    <w:tmpl w:val="93F82E0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005C31"/>
    <w:multiLevelType w:val="hybridMultilevel"/>
    <w:tmpl w:val="19BA69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05838"/>
    <w:multiLevelType w:val="hybridMultilevel"/>
    <w:tmpl w:val="5EF2F0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91D8D"/>
    <w:multiLevelType w:val="hybridMultilevel"/>
    <w:tmpl w:val="A1C8F142"/>
    <w:lvl w:ilvl="0" w:tplc="0C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3F9162FD"/>
    <w:multiLevelType w:val="hybridMultilevel"/>
    <w:tmpl w:val="93326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0565B"/>
    <w:multiLevelType w:val="hybridMultilevel"/>
    <w:tmpl w:val="878C9F8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BA1419"/>
    <w:multiLevelType w:val="hybridMultilevel"/>
    <w:tmpl w:val="946A23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FE0D27"/>
    <w:multiLevelType w:val="hybridMultilevel"/>
    <w:tmpl w:val="6FBCF7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46C13"/>
    <w:multiLevelType w:val="hybridMultilevel"/>
    <w:tmpl w:val="0D2EE25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585194"/>
    <w:multiLevelType w:val="hybridMultilevel"/>
    <w:tmpl w:val="C7189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C0E8B"/>
    <w:multiLevelType w:val="hybridMultilevel"/>
    <w:tmpl w:val="532C49B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184870"/>
    <w:multiLevelType w:val="hybridMultilevel"/>
    <w:tmpl w:val="8B9689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21772"/>
    <w:multiLevelType w:val="hybridMultilevel"/>
    <w:tmpl w:val="577A39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959E3"/>
    <w:multiLevelType w:val="hybridMultilevel"/>
    <w:tmpl w:val="3A46DE70"/>
    <w:lvl w:ilvl="0" w:tplc="EB608AFA">
      <w:start w:val="1"/>
      <w:numFmt w:val="bullet"/>
      <w:pStyle w:val="OBIbullets"/>
      <w:lvlText w:val="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 w:val="0"/>
        <w:i w:val="0"/>
        <w:position w:val="-8"/>
        <w:sz w:val="4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F517E"/>
    <w:multiLevelType w:val="hybridMultilevel"/>
    <w:tmpl w:val="5DFAB8E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6A29B5"/>
    <w:multiLevelType w:val="hybridMultilevel"/>
    <w:tmpl w:val="982429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C31C64"/>
    <w:multiLevelType w:val="hybridMultilevel"/>
    <w:tmpl w:val="89F051E0"/>
    <w:lvl w:ilvl="0" w:tplc="5464E5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CAB"/>
        <w:sz w:val="24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BB5648"/>
    <w:multiLevelType w:val="hybridMultilevel"/>
    <w:tmpl w:val="9146A9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D55862"/>
    <w:multiLevelType w:val="hybridMultilevel"/>
    <w:tmpl w:val="D9F8B8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87967"/>
    <w:multiLevelType w:val="hybridMultilevel"/>
    <w:tmpl w:val="5558747E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  <w:effect w:val="no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F00CF"/>
    <w:multiLevelType w:val="hybridMultilevel"/>
    <w:tmpl w:val="881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5"/>
  </w:num>
  <w:num w:numId="4">
    <w:abstractNumId w:val="9"/>
  </w:num>
  <w:num w:numId="5">
    <w:abstractNumId w:val="11"/>
  </w:num>
  <w:num w:numId="6">
    <w:abstractNumId w:val="4"/>
  </w:num>
  <w:num w:numId="7">
    <w:abstractNumId w:val="6"/>
  </w:num>
  <w:num w:numId="8">
    <w:abstractNumId w:val="22"/>
  </w:num>
  <w:num w:numId="9">
    <w:abstractNumId w:val="12"/>
  </w:num>
  <w:num w:numId="10">
    <w:abstractNumId w:val="15"/>
  </w:num>
  <w:num w:numId="11">
    <w:abstractNumId w:val="21"/>
  </w:num>
  <w:num w:numId="12">
    <w:abstractNumId w:val="7"/>
  </w:num>
  <w:num w:numId="13">
    <w:abstractNumId w:val="14"/>
  </w:num>
  <w:num w:numId="14">
    <w:abstractNumId w:val="19"/>
  </w:num>
  <w:num w:numId="15">
    <w:abstractNumId w:val="17"/>
  </w:num>
  <w:num w:numId="16">
    <w:abstractNumId w:val="13"/>
  </w:num>
  <w:num w:numId="17">
    <w:abstractNumId w:val="16"/>
  </w:num>
  <w:num w:numId="18">
    <w:abstractNumId w:val="20"/>
  </w:num>
  <w:num w:numId="19">
    <w:abstractNumId w:val="26"/>
  </w:num>
  <w:num w:numId="20">
    <w:abstractNumId w:val="10"/>
  </w:num>
  <w:num w:numId="21">
    <w:abstractNumId w:val="1"/>
  </w:num>
  <w:num w:numId="22">
    <w:abstractNumId w:val="0"/>
  </w:num>
  <w:num w:numId="23">
    <w:abstractNumId w:val="23"/>
  </w:num>
  <w:num w:numId="24">
    <w:abstractNumId w:val="2"/>
  </w:num>
  <w:num w:numId="25">
    <w:abstractNumId w:val="24"/>
  </w:num>
  <w:num w:numId="26">
    <w:abstractNumId w:val="3"/>
  </w:num>
  <w:num w:numId="27">
    <w:abstractNumId w:val="25"/>
  </w:num>
  <w:num w:numId="2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nda Pappas">
    <w15:presenceInfo w15:providerId="None" w15:userId="Linda Papp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wtjExNzI1MDMwNjcyUdpeDU4uLM/DyQAqNaACA1coQsAAAA"/>
  </w:docVars>
  <w:rsids>
    <w:rsidRoot w:val="00017AE1"/>
    <w:rsid w:val="00017AE1"/>
    <w:rsid w:val="000358C7"/>
    <w:rsid w:val="00040DFD"/>
    <w:rsid w:val="00052BAE"/>
    <w:rsid w:val="00056402"/>
    <w:rsid w:val="00087F3B"/>
    <w:rsid w:val="000A295C"/>
    <w:rsid w:val="000A6207"/>
    <w:rsid w:val="000F6813"/>
    <w:rsid w:val="001112FE"/>
    <w:rsid w:val="00113797"/>
    <w:rsid w:val="00114D20"/>
    <w:rsid w:val="00117FA8"/>
    <w:rsid w:val="00122F0E"/>
    <w:rsid w:val="001249C4"/>
    <w:rsid w:val="00134376"/>
    <w:rsid w:val="0014127C"/>
    <w:rsid w:val="0018354A"/>
    <w:rsid w:val="00191352"/>
    <w:rsid w:val="00195421"/>
    <w:rsid w:val="001D34A5"/>
    <w:rsid w:val="001E2B9F"/>
    <w:rsid w:val="001F0F90"/>
    <w:rsid w:val="001F79BB"/>
    <w:rsid w:val="00222345"/>
    <w:rsid w:val="00286E60"/>
    <w:rsid w:val="00296D26"/>
    <w:rsid w:val="002B59AD"/>
    <w:rsid w:val="002B7421"/>
    <w:rsid w:val="002C275F"/>
    <w:rsid w:val="002D7217"/>
    <w:rsid w:val="002F0489"/>
    <w:rsid w:val="00316FCC"/>
    <w:rsid w:val="003229F6"/>
    <w:rsid w:val="00326307"/>
    <w:rsid w:val="0033128A"/>
    <w:rsid w:val="003368D7"/>
    <w:rsid w:val="003552FA"/>
    <w:rsid w:val="00372AA0"/>
    <w:rsid w:val="003A67B8"/>
    <w:rsid w:val="003D46FE"/>
    <w:rsid w:val="004144C4"/>
    <w:rsid w:val="00423ADD"/>
    <w:rsid w:val="00460C89"/>
    <w:rsid w:val="00474BBA"/>
    <w:rsid w:val="004770F5"/>
    <w:rsid w:val="004B0864"/>
    <w:rsid w:val="004C7198"/>
    <w:rsid w:val="004D0892"/>
    <w:rsid w:val="004E3278"/>
    <w:rsid w:val="004F0EDE"/>
    <w:rsid w:val="005676DC"/>
    <w:rsid w:val="0059662D"/>
    <w:rsid w:val="005C2BE3"/>
    <w:rsid w:val="00601BB4"/>
    <w:rsid w:val="00604F6B"/>
    <w:rsid w:val="006163B0"/>
    <w:rsid w:val="00640A8C"/>
    <w:rsid w:val="006437B7"/>
    <w:rsid w:val="0065098F"/>
    <w:rsid w:val="0066694D"/>
    <w:rsid w:val="00677003"/>
    <w:rsid w:val="006B56AA"/>
    <w:rsid w:val="006D151C"/>
    <w:rsid w:val="006E00A5"/>
    <w:rsid w:val="006E70A5"/>
    <w:rsid w:val="006F5F20"/>
    <w:rsid w:val="00733D08"/>
    <w:rsid w:val="007822EE"/>
    <w:rsid w:val="007A2A0E"/>
    <w:rsid w:val="007A696D"/>
    <w:rsid w:val="007E6FDA"/>
    <w:rsid w:val="00806CEB"/>
    <w:rsid w:val="00836927"/>
    <w:rsid w:val="00860B62"/>
    <w:rsid w:val="008B78C2"/>
    <w:rsid w:val="008D3FC7"/>
    <w:rsid w:val="009205E8"/>
    <w:rsid w:val="009211D7"/>
    <w:rsid w:val="009315A8"/>
    <w:rsid w:val="00941546"/>
    <w:rsid w:val="00962DEC"/>
    <w:rsid w:val="009D689F"/>
    <w:rsid w:val="009E3DF2"/>
    <w:rsid w:val="00A01E44"/>
    <w:rsid w:val="00A11381"/>
    <w:rsid w:val="00A13189"/>
    <w:rsid w:val="00A14F66"/>
    <w:rsid w:val="00A15864"/>
    <w:rsid w:val="00A23CA7"/>
    <w:rsid w:val="00A24B8C"/>
    <w:rsid w:val="00A25458"/>
    <w:rsid w:val="00A261E3"/>
    <w:rsid w:val="00A81F7A"/>
    <w:rsid w:val="00A82FBD"/>
    <w:rsid w:val="00A871FA"/>
    <w:rsid w:val="00AB29F3"/>
    <w:rsid w:val="00AB5181"/>
    <w:rsid w:val="00AC1CF2"/>
    <w:rsid w:val="00AF7430"/>
    <w:rsid w:val="00B33904"/>
    <w:rsid w:val="00B524FE"/>
    <w:rsid w:val="00B57BD4"/>
    <w:rsid w:val="00B612B7"/>
    <w:rsid w:val="00B643E2"/>
    <w:rsid w:val="00B81B09"/>
    <w:rsid w:val="00BA0E36"/>
    <w:rsid w:val="00BB78B5"/>
    <w:rsid w:val="00BD6AAD"/>
    <w:rsid w:val="00BE2E2C"/>
    <w:rsid w:val="00BE2F5B"/>
    <w:rsid w:val="00BE4027"/>
    <w:rsid w:val="00C041E7"/>
    <w:rsid w:val="00C1618D"/>
    <w:rsid w:val="00C42F66"/>
    <w:rsid w:val="00C573DF"/>
    <w:rsid w:val="00C86053"/>
    <w:rsid w:val="00CA4DBA"/>
    <w:rsid w:val="00CD29A8"/>
    <w:rsid w:val="00CE55F1"/>
    <w:rsid w:val="00D1137D"/>
    <w:rsid w:val="00D44270"/>
    <w:rsid w:val="00D47DA8"/>
    <w:rsid w:val="00D62D1C"/>
    <w:rsid w:val="00D74563"/>
    <w:rsid w:val="00D80E25"/>
    <w:rsid w:val="00D97E4C"/>
    <w:rsid w:val="00DB3DB6"/>
    <w:rsid w:val="00DE1D33"/>
    <w:rsid w:val="00DE7CCB"/>
    <w:rsid w:val="00E042D6"/>
    <w:rsid w:val="00E131D4"/>
    <w:rsid w:val="00E21EC4"/>
    <w:rsid w:val="00E25697"/>
    <w:rsid w:val="00E411DD"/>
    <w:rsid w:val="00E529C7"/>
    <w:rsid w:val="00E53A17"/>
    <w:rsid w:val="00E63E74"/>
    <w:rsid w:val="00E80AF4"/>
    <w:rsid w:val="00EA6C37"/>
    <w:rsid w:val="00EF39B2"/>
    <w:rsid w:val="00F14F8D"/>
    <w:rsid w:val="00F23334"/>
    <w:rsid w:val="00F90485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3BEE"/>
  <w15:chartTrackingRefBased/>
  <w15:docId w15:val="{199C85FD-EF0E-4C96-8695-0018D6D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A0E36"/>
    <w:rPr>
      <w:rFonts w:ascii="Arial" w:hAnsi="Arial"/>
    </w:rPr>
  </w:style>
  <w:style w:type="paragraph" w:styleId="Heading2">
    <w:name w:val="heading 2"/>
    <w:basedOn w:val="Normal"/>
    <w:next w:val="Normal"/>
    <w:link w:val="Heading2Char"/>
    <w:unhideWhenUsed/>
    <w:qFormat/>
    <w:rsid w:val="00A11381"/>
    <w:pPr>
      <w:keepNext/>
      <w:keepLines/>
      <w:spacing w:after="180" w:line="240" w:lineRule="auto"/>
      <w:outlineLvl w:val="1"/>
    </w:pPr>
    <w:rPr>
      <w:rFonts w:eastAsiaTheme="majorEastAsia" w:cstheme="majorBidi"/>
      <w:b/>
      <w:bCs/>
      <w:sz w:val="32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6FE"/>
    <w:pPr>
      <w:spacing w:after="200" w:line="340" w:lineRule="exact"/>
      <w:ind w:left="720"/>
      <w:contextualSpacing/>
    </w:pPr>
    <w:rPr>
      <w:rFonts w:eastAsia="Calibri" w:cs="Times New Roman"/>
      <w:color w:val="363636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28A"/>
    <w:pPr>
      <w:spacing w:after="0" w:line="240" w:lineRule="auto"/>
    </w:pPr>
    <w:rPr>
      <w:rFonts w:ascii="Tahoma" w:eastAsia="Calibri" w:hAnsi="Tahoma" w:cs="Tahoma"/>
      <w:color w:val="363636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8A"/>
    <w:rPr>
      <w:rFonts w:ascii="Tahoma" w:eastAsia="Calibri" w:hAnsi="Tahoma" w:cs="Tahoma"/>
      <w:color w:val="363636"/>
      <w:sz w:val="16"/>
      <w:szCs w:val="16"/>
      <w:lang w:val="en-GB" w:eastAsia="en-GB"/>
    </w:rPr>
  </w:style>
  <w:style w:type="paragraph" w:customStyle="1" w:styleId="BulletsWLandscape">
    <w:name w:val="Bullets_W_Landscape"/>
    <w:basedOn w:val="Normal"/>
    <w:autoRedefine/>
    <w:qFormat/>
    <w:rsid w:val="00122F0E"/>
    <w:pPr>
      <w:numPr>
        <w:numId w:val="7"/>
      </w:numPr>
      <w:autoSpaceDE w:val="0"/>
      <w:autoSpaceDN w:val="0"/>
      <w:adjustRightInd w:val="0"/>
      <w:spacing w:before="120" w:after="120" w:line="240" w:lineRule="auto"/>
      <w:ind w:left="792"/>
      <w:contextualSpacing/>
    </w:pPr>
    <w:rPr>
      <w:rFonts w:eastAsia="Calibri" w:cs="Arial-BoldMT"/>
      <w:bCs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A11381"/>
    <w:rPr>
      <w:rFonts w:ascii="Arial" w:eastAsiaTheme="majorEastAsia" w:hAnsi="Arial" w:cstheme="majorBidi"/>
      <w:b/>
      <w:bCs/>
      <w:sz w:val="32"/>
      <w:szCs w:val="26"/>
      <w:lang w:eastAsia="en-AU"/>
    </w:rPr>
  </w:style>
  <w:style w:type="paragraph" w:customStyle="1" w:styleId="OBIbullets">
    <w:name w:val="OBI bullets"/>
    <w:basedOn w:val="Normal"/>
    <w:rsid w:val="00A11381"/>
    <w:pPr>
      <w:numPr>
        <w:numId w:val="18"/>
      </w:numPr>
      <w:suppressAutoHyphens/>
      <w:spacing w:after="60" w:line="260" w:lineRule="exact"/>
    </w:pPr>
    <w:rPr>
      <w:rFonts w:ascii="Tahoma" w:eastAsia="Times New Roman" w:hAnsi="Tahoma" w:cs="Never"/>
      <w:kern w:val="1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14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D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D2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7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1FA"/>
  </w:style>
  <w:style w:type="paragraph" w:styleId="Footer">
    <w:name w:val="footer"/>
    <w:basedOn w:val="Normal"/>
    <w:link w:val="FooterChar"/>
    <w:uiPriority w:val="99"/>
    <w:unhideWhenUsed/>
    <w:rsid w:val="00A87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1FA"/>
  </w:style>
  <w:style w:type="paragraph" w:styleId="NoSpacing">
    <w:name w:val="No Spacing"/>
    <w:uiPriority w:val="1"/>
    <w:qFormat/>
    <w:rsid w:val="007A2A0E"/>
    <w:pPr>
      <w:spacing w:after="0" w:line="240" w:lineRule="auto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7A2A0E"/>
    <w:rPr>
      <w:rFonts w:cs="Times New Roman"/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B56AA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ichard.huysmans@ravencg.com.a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eda.com.au/research-and-policy/research/2015/06/workfo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wc.com.au/pdf/future-of-work-report-v23.pdf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2A5A-084C-41D0-99CD-7C380592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Pappas</dc:creator>
  <cp:keywords/>
  <dc:description/>
  <cp:lastModifiedBy>Kineo NZ</cp:lastModifiedBy>
  <cp:revision>7</cp:revision>
  <cp:lastPrinted>2016-11-03T05:52:00Z</cp:lastPrinted>
  <dcterms:created xsi:type="dcterms:W3CDTF">2017-02-15T00:47:00Z</dcterms:created>
  <dcterms:modified xsi:type="dcterms:W3CDTF">2017-02-15T01:12:00Z</dcterms:modified>
</cp:coreProperties>
</file>